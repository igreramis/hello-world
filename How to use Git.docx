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C7766" w14:textId="77777777" w:rsidR="00A70598" w:rsidRDefault="00A70598" w:rsidP="008D6C9C">
      <w:pPr>
        <w:pStyle w:val="Page1Subtitle"/>
      </w:pPr>
    </w:p>
    <w:p w14:paraId="49CD489D" w14:textId="77777777" w:rsidR="00A70598" w:rsidRDefault="00A70598" w:rsidP="008D6C9C">
      <w:pPr>
        <w:pStyle w:val="Page1Subtitle"/>
      </w:pPr>
    </w:p>
    <w:p w14:paraId="63679097" w14:textId="77777777" w:rsidR="00A70598" w:rsidRDefault="00A70598" w:rsidP="008D6C9C">
      <w:pPr>
        <w:pStyle w:val="Page1Subtitle"/>
      </w:pPr>
    </w:p>
    <w:p w14:paraId="1722DDBB" w14:textId="77777777" w:rsidR="00BA4069" w:rsidRDefault="0037728D" w:rsidP="008D6C9C">
      <w:pPr>
        <w:pStyle w:val="Page1Title"/>
      </w:pPr>
      <w:r>
        <w:fldChar w:fldCharType="begin"/>
      </w:r>
      <w:r>
        <w:instrText xml:space="preserve"> TITLE  "Working with git (Tortoise)"  \* MERGEFORMAT </w:instrText>
      </w:r>
      <w:r>
        <w:fldChar w:fldCharType="separate"/>
      </w:r>
      <w:r w:rsidR="00E31551">
        <w:t>Working with git (Tortoise)</w:t>
      </w:r>
      <w:r>
        <w:fldChar w:fldCharType="end"/>
      </w:r>
    </w:p>
    <w:p w14:paraId="2FA0FF7D" w14:textId="77777777" w:rsidR="008D6C9C" w:rsidRPr="008D6C9C" w:rsidRDefault="0037728D" w:rsidP="008D6C9C">
      <w:pPr>
        <w:pStyle w:val="Page1Subtitle"/>
      </w:pPr>
      <w:r>
        <w:fldChar w:fldCharType="begin"/>
      </w:r>
      <w:r>
        <w:instrText xml:space="preserve"> SUBJECT  "release 1" \* Caps  \* MERGEFORMAT </w:instrText>
      </w:r>
      <w:r>
        <w:fldChar w:fldCharType="separate"/>
      </w:r>
      <w:r w:rsidR="006B729F">
        <w:t>Release 1</w:t>
      </w:r>
      <w:r>
        <w:fldChar w:fldCharType="end"/>
      </w:r>
    </w:p>
    <w:tbl>
      <w:tblPr>
        <w:tblW w:w="0" w:type="auto"/>
        <w:tblInd w:w="2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6"/>
      </w:tblGrid>
      <w:tr w:rsidR="006F36E9" w14:paraId="761F17BD" w14:textId="77777777" w:rsidTr="001632A9">
        <w:trPr>
          <w:trHeight w:val="11311"/>
        </w:trPr>
        <w:tc>
          <w:tcPr>
            <w:tcW w:w="4786" w:type="dxa"/>
            <w:tcBorders>
              <w:top w:val="nil"/>
              <w:left w:val="nil"/>
              <w:bottom w:val="nil"/>
              <w:right w:val="nil"/>
            </w:tcBorders>
            <w:vAlign w:val="center"/>
          </w:tcPr>
          <w:p w14:paraId="4E762CDC" w14:textId="77777777" w:rsidR="00342CF1" w:rsidRDefault="00342CF1" w:rsidP="00342CF1">
            <w:pPr>
              <w:ind w:left="0"/>
              <w:jc w:val="center"/>
            </w:pPr>
          </w:p>
          <w:p w14:paraId="26A3D495" w14:textId="77777777" w:rsidR="006F36E9" w:rsidRDefault="006F36E9" w:rsidP="00C40184">
            <w:pPr>
              <w:ind w:left="0"/>
              <w:jc w:val="center"/>
            </w:pPr>
          </w:p>
        </w:tc>
      </w:tr>
    </w:tbl>
    <w:p w14:paraId="21DEB608" w14:textId="77777777" w:rsidR="00A70598" w:rsidRDefault="0037728D" w:rsidP="006F36E9">
      <w:pPr>
        <w:pStyle w:val="Page1Info"/>
      </w:pPr>
      <w:r>
        <w:fldChar w:fldCharType="begin"/>
      </w:r>
      <w:r>
        <w:instrText xml:space="preserve"> DOCPROPERTY  "Date completed"  \* MERGEFORMAT </w:instrText>
      </w:r>
      <w:r>
        <w:fldChar w:fldCharType="separate"/>
      </w:r>
      <w:r w:rsidR="0096678C">
        <w:t>Date: Today</w:t>
      </w:r>
      <w:r>
        <w:fldChar w:fldCharType="end"/>
      </w:r>
    </w:p>
    <w:p w14:paraId="77FA1ADB" w14:textId="77777777" w:rsidR="006F36E9" w:rsidRDefault="0037728D" w:rsidP="006F36E9">
      <w:pPr>
        <w:pStyle w:val="Page1Info"/>
      </w:pPr>
      <w:r>
        <w:fldChar w:fldCharType="begin"/>
      </w:r>
      <w:r>
        <w:instrText xml:space="preserve"> DOCPROPERTY  "Document number"  \* MERGEFORMAT </w:instrText>
      </w:r>
      <w:r>
        <w:fldChar w:fldCharType="separate"/>
      </w:r>
      <w:r w:rsidR="00E7701E">
        <w:t>Document Number: XXX</w:t>
      </w:r>
      <w:r>
        <w:fldChar w:fldCharType="end"/>
      </w:r>
    </w:p>
    <w:p w14:paraId="50E54E7A" w14:textId="77777777" w:rsidR="006F36E9" w:rsidRDefault="006F36E9" w:rsidP="006F36E9">
      <w:pPr>
        <w:pStyle w:val="Page1Info"/>
      </w:pPr>
      <w:r>
        <w:t xml:space="preserve">Filename: </w:t>
      </w:r>
      <w:r w:rsidR="0037728D">
        <w:fldChar w:fldCharType="begin"/>
      </w:r>
      <w:r w:rsidR="0037728D">
        <w:instrText xml:space="preserve"> FILENAME   \* MERGEFORMAT </w:instrText>
      </w:r>
      <w:r w:rsidR="0037728D">
        <w:fldChar w:fldCharType="separate"/>
      </w:r>
      <w:r w:rsidR="00E7701E">
        <w:rPr>
          <w:noProof/>
        </w:rPr>
        <w:t>How to use git .docx</w:t>
      </w:r>
      <w:r w:rsidR="0037728D">
        <w:rPr>
          <w:noProof/>
        </w:rPr>
        <w:fldChar w:fldCharType="end"/>
      </w:r>
    </w:p>
    <w:p w14:paraId="08006F2C" w14:textId="77777777" w:rsidR="006F36E9" w:rsidRPr="006F36E9" w:rsidRDefault="006F36E9" w:rsidP="006F36E9">
      <w:pPr>
        <w:pStyle w:val="Page1Info"/>
      </w:pPr>
      <w:r w:rsidRPr="00E542C0">
        <w:t>© Landis+Gyr</w:t>
      </w:r>
    </w:p>
    <w:p w14:paraId="13B59E17" w14:textId="77777777" w:rsidR="001A610F" w:rsidRDefault="00AB3111" w:rsidP="00AB3111">
      <w:pPr>
        <w:pStyle w:val="TitleUnnumbered"/>
      </w:pPr>
      <w:r>
        <w:lastRenderedPageBreak/>
        <w:t>Revision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242"/>
        <w:gridCol w:w="5517"/>
        <w:gridCol w:w="3378"/>
      </w:tblGrid>
      <w:tr w:rsidR="008407FD" w:rsidRPr="0063123B" w14:paraId="42F7F230" w14:textId="77777777" w:rsidTr="0063123B">
        <w:tc>
          <w:tcPr>
            <w:tcW w:w="613" w:type="pct"/>
            <w:shd w:val="clear" w:color="auto" w:fill="7AB800"/>
            <w:vAlign w:val="center"/>
          </w:tcPr>
          <w:p w14:paraId="397E8730" w14:textId="77777777" w:rsidR="00C40184" w:rsidRPr="0063123B" w:rsidRDefault="00C40184" w:rsidP="0063123B">
            <w:pPr>
              <w:pStyle w:val="Tableheading"/>
            </w:pPr>
            <w:r w:rsidRPr="0063123B">
              <w:t>Issue</w:t>
            </w:r>
          </w:p>
        </w:tc>
        <w:tc>
          <w:tcPr>
            <w:tcW w:w="2721" w:type="pct"/>
            <w:shd w:val="clear" w:color="auto" w:fill="7AB800"/>
            <w:vAlign w:val="center"/>
          </w:tcPr>
          <w:p w14:paraId="46150412" w14:textId="77777777" w:rsidR="00C40184" w:rsidRPr="0063123B" w:rsidRDefault="00C40184" w:rsidP="0063123B">
            <w:pPr>
              <w:pStyle w:val="Tableheading"/>
            </w:pPr>
            <w:r w:rsidRPr="0063123B">
              <w:t>Date</w:t>
            </w:r>
          </w:p>
        </w:tc>
        <w:tc>
          <w:tcPr>
            <w:tcW w:w="1666" w:type="pct"/>
            <w:shd w:val="clear" w:color="auto" w:fill="7AB800"/>
            <w:vAlign w:val="center"/>
          </w:tcPr>
          <w:p w14:paraId="2F49F2E4" w14:textId="77777777" w:rsidR="00C40184" w:rsidRPr="0063123B" w:rsidRDefault="00C40184" w:rsidP="0063123B">
            <w:pPr>
              <w:pStyle w:val="Tableheading"/>
            </w:pPr>
            <w:r w:rsidRPr="0063123B">
              <w:t>Comments</w:t>
            </w:r>
          </w:p>
        </w:tc>
      </w:tr>
      <w:tr w:rsidR="008407FD" w:rsidRPr="0063123B" w14:paraId="782C7FA5" w14:textId="77777777" w:rsidTr="0063123B">
        <w:tc>
          <w:tcPr>
            <w:tcW w:w="613" w:type="pct"/>
            <w:vAlign w:val="center"/>
          </w:tcPr>
          <w:p w14:paraId="3D1301B7" w14:textId="77777777" w:rsidR="00C40184" w:rsidRPr="0063123B" w:rsidRDefault="00867F26" w:rsidP="0063123B">
            <w:pPr>
              <w:pStyle w:val="Tabletext"/>
            </w:pPr>
            <w:r>
              <w:t>0.1</w:t>
            </w:r>
          </w:p>
        </w:tc>
        <w:tc>
          <w:tcPr>
            <w:tcW w:w="2721" w:type="pct"/>
            <w:vAlign w:val="center"/>
          </w:tcPr>
          <w:p w14:paraId="1D35A100" w14:textId="77777777" w:rsidR="00C40184" w:rsidRPr="0063123B" w:rsidRDefault="00E31551" w:rsidP="0063123B">
            <w:pPr>
              <w:pStyle w:val="Tabletext"/>
            </w:pPr>
            <w:r>
              <w:t>19/03/2015</w:t>
            </w:r>
          </w:p>
        </w:tc>
        <w:tc>
          <w:tcPr>
            <w:tcW w:w="1666" w:type="pct"/>
            <w:vAlign w:val="center"/>
          </w:tcPr>
          <w:p w14:paraId="2D6E3679" w14:textId="77777777" w:rsidR="00C40184" w:rsidRPr="0063123B" w:rsidRDefault="00C40184" w:rsidP="0063123B">
            <w:pPr>
              <w:pStyle w:val="Tabletext"/>
            </w:pPr>
          </w:p>
        </w:tc>
      </w:tr>
      <w:tr w:rsidR="008407FD" w:rsidRPr="0063123B" w14:paraId="531FC05B" w14:textId="77777777" w:rsidTr="0063123B">
        <w:tc>
          <w:tcPr>
            <w:tcW w:w="613" w:type="pct"/>
            <w:vAlign w:val="center"/>
          </w:tcPr>
          <w:p w14:paraId="5E29C5EA" w14:textId="77777777" w:rsidR="00C40184" w:rsidRPr="0063123B" w:rsidRDefault="00C40184" w:rsidP="0063123B">
            <w:pPr>
              <w:pStyle w:val="Tabletext"/>
            </w:pPr>
          </w:p>
        </w:tc>
        <w:tc>
          <w:tcPr>
            <w:tcW w:w="2721" w:type="pct"/>
            <w:vAlign w:val="center"/>
          </w:tcPr>
          <w:p w14:paraId="039A8E49" w14:textId="77777777" w:rsidR="00C40184" w:rsidRPr="0063123B" w:rsidRDefault="00C40184" w:rsidP="0063123B">
            <w:pPr>
              <w:pStyle w:val="Tabletext"/>
            </w:pPr>
          </w:p>
        </w:tc>
        <w:tc>
          <w:tcPr>
            <w:tcW w:w="1666" w:type="pct"/>
            <w:vAlign w:val="center"/>
          </w:tcPr>
          <w:p w14:paraId="5B5125B0" w14:textId="77777777" w:rsidR="00C40184" w:rsidRPr="0063123B" w:rsidRDefault="00C40184" w:rsidP="0063123B">
            <w:pPr>
              <w:pStyle w:val="Tabletext"/>
            </w:pPr>
          </w:p>
        </w:tc>
      </w:tr>
      <w:tr w:rsidR="008407FD" w:rsidRPr="0063123B" w14:paraId="14371670" w14:textId="77777777" w:rsidTr="0063123B">
        <w:tc>
          <w:tcPr>
            <w:tcW w:w="613" w:type="pct"/>
            <w:vAlign w:val="center"/>
          </w:tcPr>
          <w:p w14:paraId="042340B9" w14:textId="77777777" w:rsidR="00C40184" w:rsidRPr="0063123B" w:rsidRDefault="00C40184" w:rsidP="0063123B">
            <w:pPr>
              <w:pStyle w:val="Tabletext"/>
            </w:pPr>
          </w:p>
        </w:tc>
        <w:tc>
          <w:tcPr>
            <w:tcW w:w="2721" w:type="pct"/>
            <w:vAlign w:val="center"/>
          </w:tcPr>
          <w:p w14:paraId="5776AEA1" w14:textId="77777777" w:rsidR="00C40184" w:rsidRPr="0063123B" w:rsidRDefault="00C40184" w:rsidP="0063123B">
            <w:pPr>
              <w:pStyle w:val="Tabletext"/>
            </w:pPr>
          </w:p>
        </w:tc>
        <w:tc>
          <w:tcPr>
            <w:tcW w:w="1666" w:type="pct"/>
            <w:vAlign w:val="center"/>
          </w:tcPr>
          <w:p w14:paraId="7F1643E1" w14:textId="77777777" w:rsidR="00C40184" w:rsidRPr="0063123B" w:rsidRDefault="00C40184" w:rsidP="0063123B">
            <w:pPr>
              <w:pStyle w:val="Tabletext"/>
            </w:pPr>
          </w:p>
        </w:tc>
      </w:tr>
      <w:tr w:rsidR="008407FD" w:rsidRPr="0063123B" w14:paraId="510AE98E" w14:textId="77777777" w:rsidTr="0063123B">
        <w:tc>
          <w:tcPr>
            <w:tcW w:w="613" w:type="pct"/>
            <w:vAlign w:val="center"/>
          </w:tcPr>
          <w:p w14:paraId="2064785E" w14:textId="77777777" w:rsidR="00C40184" w:rsidRPr="0063123B" w:rsidRDefault="00C40184" w:rsidP="0063123B">
            <w:pPr>
              <w:pStyle w:val="Tabletext"/>
            </w:pPr>
          </w:p>
        </w:tc>
        <w:tc>
          <w:tcPr>
            <w:tcW w:w="2721" w:type="pct"/>
            <w:vAlign w:val="center"/>
          </w:tcPr>
          <w:p w14:paraId="496A7209" w14:textId="77777777" w:rsidR="00C40184" w:rsidRPr="0063123B" w:rsidRDefault="00C40184" w:rsidP="0063123B">
            <w:pPr>
              <w:pStyle w:val="Tabletext"/>
            </w:pPr>
          </w:p>
        </w:tc>
        <w:tc>
          <w:tcPr>
            <w:tcW w:w="1666" w:type="pct"/>
            <w:vAlign w:val="center"/>
          </w:tcPr>
          <w:p w14:paraId="13A58C7A" w14:textId="77777777" w:rsidR="00C40184" w:rsidRPr="0063123B" w:rsidRDefault="00C40184" w:rsidP="0063123B">
            <w:pPr>
              <w:pStyle w:val="Tabletext"/>
            </w:pPr>
          </w:p>
        </w:tc>
      </w:tr>
      <w:tr w:rsidR="008407FD" w:rsidRPr="0063123B" w14:paraId="4968F2B2" w14:textId="77777777" w:rsidTr="0063123B">
        <w:tc>
          <w:tcPr>
            <w:tcW w:w="613" w:type="pct"/>
            <w:tcBorders>
              <w:bottom w:val="single" w:sz="4" w:space="0" w:color="auto"/>
            </w:tcBorders>
            <w:vAlign w:val="center"/>
          </w:tcPr>
          <w:p w14:paraId="2AAEC022" w14:textId="77777777" w:rsidR="00C40184" w:rsidRPr="0063123B" w:rsidRDefault="00C40184" w:rsidP="0063123B">
            <w:pPr>
              <w:pStyle w:val="Tabletext"/>
            </w:pPr>
          </w:p>
        </w:tc>
        <w:tc>
          <w:tcPr>
            <w:tcW w:w="2721" w:type="pct"/>
            <w:tcBorders>
              <w:bottom w:val="single" w:sz="4" w:space="0" w:color="auto"/>
            </w:tcBorders>
            <w:vAlign w:val="center"/>
          </w:tcPr>
          <w:p w14:paraId="0D0DA023" w14:textId="77777777" w:rsidR="00C40184" w:rsidRPr="0063123B" w:rsidRDefault="00C40184" w:rsidP="0063123B">
            <w:pPr>
              <w:pStyle w:val="Tabletext"/>
            </w:pPr>
          </w:p>
        </w:tc>
        <w:tc>
          <w:tcPr>
            <w:tcW w:w="1666" w:type="pct"/>
            <w:tcBorders>
              <w:bottom w:val="single" w:sz="4" w:space="0" w:color="auto"/>
            </w:tcBorders>
            <w:vAlign w:val="center"/>
          </w:tcPr>
          <w:p w14:paraId="5EC512A3" w14:textId="77777777" w:rsidR="00C40184" w:rsidRPr="0063123B" w:rsidRDefault="00C40184" w:rsidP="0063123B">
            <w:pPr>
              <w:pStyle w:val="Tabletext"/>
            </w:pPr>
          </w:p>
        </w:tc>
      </w:tr>
      <w:tr w:rsidR="008407FD" w:rsidRPr="0063123B" w14:paraId="53DD59CE" w14:textId="77777777" w:rsidTr="0063123B">
        <w:tc>
          <w:tcPr>
            <w:tcW w:w="613" w:type="pct"/>
            <w:tcBorders>
              <w:bottom w:val="single" w:sz="4" w:space="0" w:color="auto"/>
            </w:tcBorders>
            <w:vAlign w:val="center"/>
          </w:tcPr>
          <w:p w14:paraId="5A337DB0" w14:textId="77777777" w:rsidR="00C40184" w:rsidRPr="0063123B" w:rsidRDefault="00C40184" w:rsidP="0063123B">
            <w:pPr>
              <w:pStyle w:val="Tabletext"/>
            </w:pPr>
          </w:p>
        </w:tc>
        <w:tc>
          <w:tcPr>
            <w:tcW w:w="2721" w:type="pct"/>
            <w:tcBorders>
              <w:bottom w:val="single" w:sz="4" w:space="0" w:color="auto"/>
            </w:tcBorders>
            <w:vAlign w:val="center"/>
          </w:tcPr>
          <w:p w14:paraId="0469BFC7" w14:textId="77777777" w:rsidR="00C40184" w:rsidRPr="0063123B" w:rsidRDefault="00C40184" w:rsidP="0063123B">
            <w:pPr>
              <w:pStyle w:val="Tabletext"/>
            </w:pPr>
          </w:p>
        </w:tc>
        <w:tc>
          <w:tcPr>
            <w:tcW w:w="1666" w:type="pct"/>
            <w:tcBorders>
              <w:bottom w:val="single" w:sz="4" w:space="0" w:color="auto"/>
            </w:tcBorders>
            <w:vAlign w:val="center"/>
          </w:tcPr>
          <w:p w14:paraId="67EEEBEA" w14:textId="77777777" w:rsidR="00C40184" w:rsidRPr="0063123B" w:rsidRDefault="00C40184" w:rsidP="0063123B">
            <w:pPr>
              <w:pStyle w:val="Tabletext"/>
            </w:pPr>
          </w:p>
        </w:tc>
      </w:tr>
      <w:tr w:rsidR="00C40184" w:rsidRPr="0063123B" w14:paraId="2495D7F7" w14:textId="77777777" w:rsidTr="0063123B">
        <w:trPr>
          <w:trHeight w:val="7985"/>
        </w:trPr>
        <w:tc>
          <w:tcPr>
            <w:tcW w:w="5000" w:type="pct"/>
            <w:gridSpan w:val="3"/>
            <w:tcBorders>
              <w:top w:val="single" w:sz="4" w:space="0" w:color="auto"/>
              <w:left w:val="nil"/>
              <w:bottom w:val="nil"/>
              <w:right w:val="nil"/>
            </w:tcBorders>
            <w:vAlign w:val="center"/>
          </w:tcPr>
          <w:p w14:paraId="6DCB1FF4" w14:textId="77777777" w:rsidR="00C40184" w:rsidRPr="0063123B" w:rsidRDefault="00C40184" w:rsidP="0063123B">
            <w:pPr>
              <w:pStyle w:val="Tabletext"/>
            </w:pPr>
          </w:p>
        </w:tc>
      </w:tr>
    </w:tbl>
    <w:p w14:paraId="238AF02E" w14:textId="77777777" w:rsidR="00D56B43" w:rsidRDefault="00C40184" w:rsidP="00C40184">
      <w:pPr>
        <w:pStyle w:val="Textfullpagewidth"/>
      </w:pPr>
      <w:r>
        <w:t>Subject to change without notice</w:t>
      </w:r>
    </w:p>
    <w:p w14:paraId="242CD933" w14:textId="77777777" w:rsidR="00C40184" w:rsidRPr="0022639C" w:rsidRDefault="00C40184" w:rsidP="001632A9">
      <w:pPr>
        <w:pStyle w:val="Tableheading"/>
      </w:pPr>
      <w:r>
        <w:t>Landis+Gyr</w:t>
      </w:r>
    </w:p>
    <w:p w14:paraId="67952DC0" w14:textId="77777777" w:rsidR="00C40184" w:rsidRPr="00C40184" w:rsidRDefault="00C40184" w:rsidP="001632A9">
      <w:pPr>
        <w:pStyle w:val="Tabletext"/>
      </w:pPr>
      <w:r>
        <w:t>www.landisgyr.com</w:t>
      </w:r>
    </w:p>
    <w:p w14:paraId="61090FBD" w14:textId="77777777" w:rsidR="00AB3111" w:rsidRDefault="00AB3111" w:rsidP="00AB3111">
      <w:pPr>
        <w:pStyle w:val="TitleUnnumbered"/>
      </w:pPr>
      <w:r>
        <w:lastRenderedPageBreak/>
        <w:t>Table of Contents</w:t>
      </w:r>
    </w:p>
    <w:p w14:paraId="33ADC291" w14:textId="77777777" w:rsidR="004E3362" w:rsidRDefault="00424927">
      <w:pPr>
        <w:pStyle w:val="TOC1"/>
        <w:rPr>
          <w:rFonts w:asciiTheme="minorHAnsi" w:eastAsiaTheme="minorEastAsia" w:hAnsiTheme="minorHAnsi" w:cstheme="minorBidi"/>
          <w:b w:val="0"/>
          <w:noProof/>
          <w:lang w:val="en-AU" w:eastAsia="en-AU"/>
        </w:rPr>
      </w:pPr>
      <w:r>
        <w:fldChar w:fldCharType="begin"/>
      </w:r>
      <w:r w:rsidR="00C927F2">
        <w:instrText xml:space="preserve"> TOC \o "1-3" \h \z \u </w:instrText>
      </w:r>
      <w:r>
        <w:fldChar w:fldCharType="separate"/>
      </w:r>
      <w:hyperlink w:anchor="_Toc414872971" w:history="1">
        <w:r w:rsidR="004E3362" w:rsidRPr="001A5924">
          <w:rPr>
            <w:rStyle w:val="Hyperlink"/>
            <w:noProof/>
          </w:rPr>
          <w:t>1</w:t>
        </w:r>
        <w:r w:rsidR="004E3362">
          <w:rPr>
            <w:rFonts w:asciiTheme="minorHAnsi" w:eastAsiaTheme="minorEastAsia" w:hAnsiTheme="minorHAnsi" w:cstheme="minorBidi"/>
            <w:b w:val="0"/>
            <w:noProof/>
            <w:lang w:val="en-AU" w:eastAsia="en-AU"/>
          </w:rPr>
          <w:tab/>
        </w:r>
        <w:r w:rsidR="004E3362" w:rsidRPr="001A5924">
          <w:rPr>
            <w:rStyle w:val="Hyperlink"/>
            <w:noProof/>
          </w:rPr>
          <w:t>Introduction</w:t>
        </w:r>
        <w:r w:rsidR="004E3362">
          <w:rPr>
            <w:noProof/>
            <w:webHidden/>
          </w:rPr>
          <w:tab/>
        </w:r>
        <w:r w:rsidR="004E3362">
          <w:rPr>
            <w:noProof/>
            <w:webHidden/>
          </w:rPr>
          <w:fldChar w:fldCharType="begin"/>
        </w:r>
        <w:r w:rsidR="004E3362">
          <w:rPr>
            <w:noProof/>
            <w:webHidden/>
          </w:rPr>
          <w:instrText xml:space="preserve"> PAGEREF _Toc414872971 \h </w:instrText>
        </w:r>
        <w:r w:rsidR="004E3362">
          <w:rPr>
            <w:noProof/>
            <w:webHidden/>
          </w:rPr>
        </w:r>
        <w:r w:rsidR="004E3362">
          <w:rPr>
            <w:noProof/>
            <w:webHidden/>
          </w:rPr>
          <w:fldChar w:fldCharType="separate"/>
        </w:r>
        <w:r w:rsidR="004E3362">
          <w:rPr>
            <w:noProof/>
            <w:webHidden/>
          </w:rPr>
          <w:t>5</w:t>
        </w:r>
        <w:r w:rsidR="004E3362">
          <w:rPr>
            <w:noProof/>
            <w:webHidden/>
          </w:rPr>
          <w:fldChar w:fldCharType="end"/>
        </w:r>
      </w:hyperlink>
    </w:p>
    <w:p w14:paraId="2C0E06A6" w14:textId="77777777" w:rsidR="004E3362" w:rsidRDefault="0037728D">
      <w:pPr>
        <w:pStyle w:val="TOC1"/>
        <w:rPr>
          <w:rFonts w:asciiTheme="minorHAnsi" w:eastAsiaTheme="minorEastAsia" w:hAnsiTheme="minorHAnsi" w:cstheme="minorBidi"/>
          <w:b w:val="0"/>
          <w:noProof/>
          <w:lang w:val="en-AU" w:eastAsia="en-AU"/>
        </w:rPr>
      </w:pPr>
      <w:hyperlink w:anchor="_Toc414872972" w:history="1">
        <w:r w:rsidR="004E3362" w:rsidRPr="001A5924">
          <w:rPr>
            <w:rStyle w:val="Hyperlink"/>
            <w:noProof/>
          </w:rPr>
          <w:t>2</w:t>
        </w:r>
        <w:r w:rsidR="004E3362">
          <w:rPr>
            <w:rFonts w:asciiTheme="minorHAnsi" w:eastAsiaTheme="minorEastAsia" w:hAnsiTheme="minorHAnsi" w:cstheme="minorBidi"/>
            <w:b w:val="0"/>
            <w:noProof/>
            <w:lang w:val="en-AU" w:eastAsia="en-AU"/>
          </w:rPr>
          <w:tab/>
        </w:r>
        <w:r w:rsidR="004E3362" w:rsidRPr="001A5924">
          <w:rPr>
            <w:rStyle w:val="Hyperlink"/>
            <w:noProof/>
          </w:rPr>
          <w:t>Installation</w:t>
        </w:r>
        <w:r w:rsidR="004E3362">
          <w:rPr>
            <w:noProof/>
            <w:webHidden/>
          </w:rPr>
          <w:tab/>
        </w:r>
        <w:r w:rsidR="004E3362">
          <w:rPr>
            <w:noProof/>
            <w:webHidden/>
          </w:rPr>
          <w:fldChar w:fldCharType="begin"/>
        </w:r>
        <w:r w:rsidR="004E3362">
          <w:rPr>
            <w:noProof/>
            <w:webHidden/>
          </w:rPr>
          <w:instrText xml:space="preserve"> PAGEREF _Toc414872972 \h </w:instrText>
        </w:r>
        <w:r w:rsidR="004E3362">
          <w:rPr>
            <w:noProof/>
            <w:webHidden/>
          </w:rPr>
        </w:r>
        <w:r w:rsidR="004E3362">
          <w:rPr>
            <w:noProof/>
            <w:webHidden/>
          </w:rPr>
          <w:fldChar w:fldCharType="separate"/>
        </w:r>
        <w:r w:rsidR="004E3362">
          <w:rPr>
            <w:noProof/>
            <w:webHidden/>
          </w:rPr>
          <w:t>6</w:t>
        </w:r>
        <w:r w:rsidR="004E3362">
          <w:rPr>
            <w:noProof/>
            <w:webHidden/>
          </w:rPr>
          <w:fldChar w:fldCharType="end"/>
        </w:r>
      </w:hyperlink>
    </w:p>
    <w:p w14:paraId="3121DD35" w14:textId="77777777" w:rsidR="004E3362" w:rsidRDefault="0037728D">
      <w:pPr>
        <w:pStyle w:val="TOC2"/>
        <w:rPr>
          <w:rFonts w:asciiTheme="minorHAnsi" w:eastAsiaTheme="minorEastAsia" w:hAnsiTheme="minorHAnsi" w:cstheme="minorBidi"/>
          <w:noProof/>
          <w:lang w:val="en-AU" w:eastAsia="en-AU"/>
        </w:rPr>
      </w:pPr>
      <w:hyperlink w:anchor="_Toc414872973" w:history="1">
        <w:r w:rsidR="004E3362" w:rsidRPr="001A5924">
          <w:rPr>
            <w:rStyle w:val="Hyperlink"/>
            <w:noProof/>
          </w:rPr>
          <w:t>2.1</w:t>
        </w:r>
        <w:r w:rsidR="004E3362">
          <w:rPr>
            <w:rFonts w:asciiTheme="minorHAnsi" w:eastAsiaTheme="minorEastAsia" w:hAnsiTheme="minorHAnsi" w:cstheme="minorBidi"/>
            <w:noProof/>
            <w:lang w:val="en-AU" w:eastAsia="en-AU"/>
          </w:rPr>
          <w:tab/>
        </w:r>
        <w:r w:rsidR="004E3362" w:rsidRPr="001A5924">
          <w:rPr>
            <w:rStyle w:val="Hyperlink"/>
            <w:noProof/>
          </w:rPr>
          <w:t>Checking in your code</w:t>
        </w:r>
        <w:r w:rsidR="004E3362">
          <w:rPr>
            <w:noProof/>
            <w:webHidden/>
          </w:rPr>
          <w:tab/>
        </w:r>
        <w:r w:rsidR="004E3362">
          <w:rPr>
            <w:noProof/>
            <w:webHidden/>
          </w:rPr>
          <w:fldChar w:fldCharType="begin"/>
        </w:r>
        <w:r w:rsidR="004E3362">
          <w:rPr>
            <w:noProof/>
            <w:webHidden/>
          </w:rPr>
          <w:instrText xml:space="preserve"> PAGEREF _Toc414872973 \h </w:instrText>
        </w:r>
        <w:r w:rsidR="004E3362">
          <w:rPr>
            <w:noProof/>
            <w:webHidden/>
          </w:rPr>
        </w:r>
        <w:r w:rsidR="004E3362">
          <w:rPr>
            <w:noProof/>
            <w:webHidden/>
          </w:rPr>
          <w:fldChar w:fldCharType="separate"/>
        </w:r>
        <w:r w:rsidR="004E3362">
          <w:rPr>
            <w:noProof/>
            <w:webHidden/>
          </w:rPr>
          <w:t>9</w:t>
        </w:r>
        <w:r w:rsidR="004E3362">
          <w:rPr>
            <w:noProof/>
            <w:webHidden/>
          </w:rPr>
          <w:fldChar w:fldCharType="end"/>
        </w:r>
      </w:hyperlink>
    </w:p>
    <w:p w14:paraId="7B2FF7FE" w14:textId="77777777" w:rsidR="004E3362" w:rsidRDefault="0037728D">
      <w:pPr>
        <w:pStyle w:val="TOC2"/>
        <w:rPr>
          <w:rFonts w:asciiTheme="minorHAnsi" w:eastAsiaTheme="minorEastAsia" w:hAnsiTheme="minorHAnsi" w:cstheme="minorBidi"/>
          <w:noProof/>
          <w:lang w:val="en-AU" w:eastAsia="en-AU"/>
        </w:rPr>
      </w:pPr>
      <w:hyperlink w:anchor="_Toc414872974" w:history="1">
        <w:r w:rsidR="004E3362" w:rsidRPr="001A5924">
          <w:rPr>
            <w:rStyle w:val="Hyperlink"/>
            <w:noProof/>
          </w:rPr>
          <w:t>2.2</w:t>
        </w:r>
        <w:r w:rsidR="004E3362">
          <w:rPr>
            <w:rFonts w:asciiTheme="minorHAnsi" w:eastAsiaTheme="minorEastAsia" w:hAnsiTheme="minorHAnsi" w:cstheme="minorBidi"/>
            <w:noProof/>
            <w:lang w:val="en-AU" w:eastAsia="en-AU"/>
          </w:rPr>
          <w:tab/>
        </w:r>
        <w:r w:rsidR="004E3362" w:rsidRPr="001A5924">
          <w:rPr>
            <w:rStyle w:val="Hyperlink"/>
            <w:noProof/>
          </w:rPr>
          <w:t>Getting the latest code</w:t>
        </w:r>
        <w:r w:rsidR="004E3362">
          <w:rPr>
            <w:noProof/>
            <w:webHidden/>
          </w:rPr>
          <w:tab/>
        </w:r>
        <w:r w:rsidR="004E3362">
          <w:rPr>
            <w:noProof/>
            <w:webHidden/>
          </w:rPr>
          <w:fldChar w:fldCharType="begin"/>
        </w:r>
        <w:r w:rsidR="004E3362">
          <w:rPr>
            <w:noProof/>
            <w:webHidden/>
          </w:rPr>
          <w:instrText xml:space="preserve"> PAGEREF _Toc414872974 \h </w:instrText>
        </w:r>
        <w:r w:rsidR="004E3362">
          <w:rPr>
            <w:noProof/>
            <w:webHidden/>
          </w:rPr>
        </w:r>
        <w:r w:rsidR="004E3362">
          <w:rPr>
            <w:noProof/>
            <w:webHidden/>
          </w:rPr>
          <w:fldChar w:fldCharType="separate"/>
        </w:r>
        <w:r w:rsidR="004E3362">
          <w:rPr>
            <w:noProof/>
            <w:webHidden/>
          </w:rPr>
          <w:t>10</w:t>
        </w:r>
        <w:r w:rsidR="004E3362">
          <w:rPr>
            <w:noProof/>
            <w:webHidden/>
          </w:rPr>
          <w:fldChar w:fldCharType="end"/>
        </w:r>
      </w:hyperlink>
    </w:p>
    <w:p w14:paraId="7A49BEE2" w14:textId="77777777" w:rsidR="004E3362" w:rsidRDefault="0037728D">
      <w:pPr>
        <w:pStyle w:val="TOC1"/>
        <w:rPr>
          <w:rFonts w:asciiTheme="minorHAnsi" w:eastAsiaTheme="minorEastAsia" w:hAnsiTheme="minorHAnsi" w:cstheme="minorBidi"/>
          <w:b w:val="0"/>
          <w:noProof/>
          <w:lang w:val="en-AU" w:eastAsia="en-AU"/>
        </w:rPr>
      </w:pPr>
      <w:hyperlink w:anchor="_Toc414872975" w:history="1">
        <w:r w:rsidR="004E3362" w:rsidRPr="001A5924">
          <w:rPr>
            <w:rStyle w:val="Hyperlink"/>
            <w:noProof/>
          </w:rPr>
          <w:t>3</w:t>
        </w:r>
        <w:r w:rsidR="004E3362">
          <w:rPr>
            <w:rFonts w:asciiTheme="minorHAnsi" w:eastAsiaTheme="minorEastAsia" w:hAnsiTheme="minorHAnsi" w:cstheme="minorBidi"/>
            <w:b w:val="0"/>
            <w:noProof/>
            <w:lang w:val="en-AU" w:eastAsia="en-AU"/>
          </w:rPr>
          <w:tab/>
        </w:r>
        <w:r w:rsidR="004E3362" w:rsidRPr="001A5924">
          <w:rPr>
            <w:rStyle w:val="Hyperlink"/>
            <w:noProof/>
          </w:rPr>
          <w:t>Feature branch</w:t>
        </w:r>
        <w:r w:rsidR="004E3362">
          <w:rPr>
            <w:noProof/>
            <w:webHidden/>
          </w:rPr>
          <w:tab/>
        </w:r>
        <w:r w:rsidR="004E3362">
          <w:rPr>
            <w:noProof/>
            <w:webHidden/>
          </w:rPr>
          <w:fldChar w:fldCharType="begin"/>
        </w:r>
        <w:r w:rsidR="004E3362">
          <w:rPr>
            <w:noProof/>
            <w:webHidden/>
          </w:rPr>
          <w:instrText xml:space="preserve"> PAGEREF _Toc414872975 \h </w:instrText>
        </w:r>
        <w:r w:rsidR="004E3362">
          <w:rPr>
            <w:noProof/>
            <w:webHidden/>
          </w:rPr>
        </w:r>
        <w:r w:rsidR="004E3362">
          <w:rPr>
            <w:noProof/>
            <w:webHidden/>
          </w:rPr>
          <w:fldChar w:fldCharType="separate"/>
        </w:r>
        <w:r w:rsidR="004E3362">
          <w:rPr>
            <w:noProof/>
            <w:webHidden/>
          </w:rPr>
          <w:t>11</w:t>
        </w:r>
        <w:r w:rsidR="004E3362">
          <w:rPr>
            <w:noProof/>
            <w:webHidden/>
          </w:rPr>
          <w:fldChar w:fldCharType="end"/>
        </w:r>
      </w:hyperlink>
    </w:p>
    <w:p w14:paraId="7A2CEECA" w14:textId="77777777" w:rsidR="004E3362" w:rsidRDefault="0037728D">
      <w:pPr>
        <w:pStyle w:val="TOC2"/>
        <w:rPr>
          <w:rFonts w:asciiTheme="minorHAnsi" w:eastAsiaTheme="minorEastAsia" w:hAnsiTheme="minorHAnsi" w:cstheme="minorBidi"/>
          <w:noProof/>
          <w:lang w:val="en-AU" w:eastAsia="en-AU"/>
        </w:rPr>
      </w:pPr>
      <w:hyperlink w:anchor="_Toc414872976" w:history="1">
        <w:r w:rsidR="004E3362" w:rsidRPr="001A5924">
          <w:rPr>
            <w:rStyle w:val="Hyperlink"/>
            <w:noProof/>
          </w:rPr>
          <w:t>3.1</w:t>
        </w:r>
        <w:r w:rsidR="004E3362">
          <w:rPr>
            <w:rFonts w:asciiTheme="minorHAnsi" w:eastAsiaTheme="minorEastAsia" w:hAnsiTheme="minorHAnsi" w:cstheme="minorBidi"/>
            <w:noProof/>
            <w:lang w:val="en-AU" w:eastAsia="en-AU"/>
          </w:rPr>
          <w:tab/>
        </w:r>
        <w:r w:rsidR="004E3362" w:rsidRPr="001A5924">
          <w:rPr>
            <w:rStyle w:val="Hyperlink"/>
            <w:noProof/>
          </w:rPr>
          <w:t>Creating a new branch</w:t>
        </w:r>
        <w:r w:rsidR="004E3362">
          <w:rPr>
            <w:noProof/>
            <w:webHidden/>
          </w:rPr>
          <w:tab/>
        </w:r>
        <w:r w:rsidR="004E3362">
          <w:rPr>
            <w:noProof/>
            <w:webHidden/>
          </w:rPr>
          <w:fldChar w:fldCharType="begin"/>
        </w:r>
        <w:r w:rsidR="004E3362">
          <w:rPr>
            <w:noProof/>
            <w:webHidden/>
          </w:rPr>
          <w:instrText xml:space="preserve"> PAGEREF _Toc414872976 \h </w:instrText>
        </w:r>
        <w:r w:rsidR="004E3362">
          <w:rPr>
            <w:noProof/>
            <w:webHidden/>
          </w:rPr>
        </w:r>
        <w:r w:rsidR="004E3362">
          <w:rPr>
            <w:noProof/>
            <w:webHidden/>
          </w:rPr>
          <w:fldChar w:fldCharType="separate"/>
        </w:r>
        <w:r w:rsidR="004E3362">
          <w:rPr>
            <w:noProof/>
            <w:webHidden/>
          </w:rPr>
          <w:t>11</w:t>
        </w:r>
        <w:r w:rsidR="004E3362">
          <w:rPr>
            <w:noProof/>
            <w:webHidden/>
          </w:rPr>
          <w:fldChar w:fldCharType="end"/>
        </w:r>
      </w:hyperlink>
    </w:p>
    <w:p w14:paraId="28D1C3FB" w14:textId="77777777" w:rsidR="004E3362" w:rsidRDefault="0037728D">
      <w:pPr>
        <w:pStyle w:val="TOC2"/>
        <w:rPr>
          <w:rFonts w:asciiTheme="minorHAnsi" w:eastAsiaTheme="minorEastAsia" w:hAnsiTheme="minorHAnsi" w:cstheme="minorBidi"/>
          <w:noProof/>
          <w:lang w:val="en-AU" w:eastAsia="en-AU"/>
        </w:rPr>
      </w:pPr>
      <w:hyperlink w:anchor="_Toc414872977" w:history="1">
        <w:r w:rsidR="004E3362" w:rsidRPr="001A5924">
          <w:rPr>
            <w:rStyle w:val="Hyperlink"/>
            <w:noProof/>
          </w:rPr>
          <w:t>3.2</w:t>
        </w:r>
        <w:r w:rsidR="004E3362">
          <w:rPr>
            <w:rFonts w:asciiTheme="minorHAnsi" w:eastAsiaTheme="minorEastAsia" w:hAnsiTheme="minorHAnsi" w:cstheme="minorBidi"/>
            <w:noProof/>
            <w:lang w:val="en-AU" w:eastAsia="en-AU"/>
          </w:rPr>
          <w:tab/>
        </w:r>
        <w:r w:rsidR="004E3362" w:rsidRPr="001A5924">
          <w:rPr>
            <w:rStyle w:val="Hyperlink"/>
            <w:noProof/>
          </w:rPr>
          <w:t>Merge master to the branch</w:t>
        </w:r>
        <w:r w:rsidR="004E3362">
          <w:rPr>
            <w:noProof/>
            <w:webHidden/>
          </w:rPr>
          <w:tab/>
        </w:r>
        <w:r w:rsidR="004E3362">
          <w:rPr>
            <w:noProof/>
            <w:webHidden/>
          </w:rPr>
          <w:fldChar w:fldCharType="begin"/>
        </w:r>
        <w:r w:rsidR="004E3362">
          <w:rPr>
            <w:noProof/>
            <w:webHidden/>
          </w:rPr>
          <w:instrText xml:space="preserve"> PAGEREF _Toc414872977 \h </w:instrText>
        </w:r>
        <w:r w:rsidR="004E3362">
          <w:rPr>
            <w:noProof/>
            <w:webHidden/>
          </w:rPr>
        </w:r>
        <w:r w:rsidR="004E3362">
          <w:rPr>
            <w:noProof/>
            <w:webHidden/>
          </w:rPr>
          <w:fldChar w:fldCharType="separate"/>
        </w:r>
        <w:r w:rsidR="004E3362">
          <w:rPr>
            <w:noProof/>
            <w:webHidden/>
          </w:rPr>
          <w:t>11</w:t>
        </w:r>
        <w:r w:rsidR="004E3362">
          <w:rPr>
            <w:noProof/>
            <w:webHidden/>
          </w:rPr>
          <w:fldChar w:fldCharType="end"/>
        </w:r>
      </w:hyperlink>
    </w:p>
    <w:p w14:paraId="12582CC2" w14:textId="77777777" w:rsidR="004E3362" w:rsidRDefault="0037728D">
      <w:pPr>
        <w:pStyle w:val="TOC2"/>
        <w:rPr>
          <w:rFonts w:asciiTheme="minorHAnsi" w:eastAsiaTheme="minorEastAsia" w:hAnsiTheme="minorHAnsi" w:cstheme="minorBidi"/>
          <w:noProof/>
          <w:lang w:val="en-AU" w:eastAsia="en-AU"/>
        </w:rPr>
      </w:pPr>
      <w:hyperlink w:anchor="_Toc414872978" w:history="1">
        <w:r w:rsidR="004E3362" w:rsidRPr="001A5924">
          <w:rPr>
            <w:rStyle w:val="Hyperlink"/>
            <w:noProof/>
          </w:rPr>
          <w:t>3.3</w:t>
        </w:r>
        <w:r w:rsidR="004E3362">
          <w:rPr>
            <w:rFonts w:asciiTheme="minorHAnsi" w:eastAsiaTheme="minorEastAsia" w:hAnsiTheme="minorHAnsi" w:cstheme="minorBidi"/>
            <w:noProof/>
            <w:lang w:val="en-AU" w:eastAsia="en-AU"/>
          </w:rPr>
          <w:tab/>
        </w:r>
        <w:r w:rsidR="004E3362" w:rsidRPr="001A5924">
          <w:rPr>
            <w:rStyle w:val="Hyperlink"/>
            <w:noProof/>
          </w:rPr>
          <w:t>Returning to master</w:t>
        </w:r>
        <w:r w:rsidR="004E3362">
          <w:rPr>
            <w:noProof/>
            <w:webHidden/>
          </w:rPr>
          <w:tab/>
        </w:r>
        <w:r w:rsidR="004E3362">
          <w:rPr>
            <w:noProof/>
            <w:webHidden/>
          </w:rPr>
          <w:fldChar w:fldCharType="begin"/>
        </w:r>
        <w:r w:rsidR="004E3362">
          <w:rPr>
            <w:noProof/>
            <w:webHidden/>
          </w:rPr>
          <w:instrText xml:space="preserve"> PAGEREF _Toc414872978 \h </w:instrText>
        </w:r>
        <w:r w:rsidR="004E3362">
          <w:rPr>
            <w:noProof/>
            <w:webHidden/>
          </w:rPr>
        </w:r>
        <w:r w:rsidR="004E3362">
          <w:rPr>
            <w:noProof/>
            <w:webHidden/>
          </w:rPr>
          <w:fldChar w:fldCharType="separate"/>
        </w:r>
        <w:r w:rsidR="004E3362">
          <w:rPr>
            <w:noProof/>
            <w:webHidden/>
          </w:rPr>
          <w:t>12</w:t>
        </w:r>
        <w:r w:rsidR="004E3362">
          <w:rPr>
            <w:noProof/>
            <w:webHidden/>
          </w:rPr>
          <w:fldChar w:fldCharType="end"/>
        </w:r>
      </w:hyperlink>
    </w:p>
    <w:p w14:paraId="5BB9C745" w14:textId="77777777" w:rsidR="004E3362" w:rsidRDefault="0037728D">
      <w:pPr>
        <w:pStyle w:val="TOC1"/>
        <w:rPr>
          <w:rFonts w:asciiTheme="minorHAnsi" w:eastAsiaTheme="minorEastAsia" w:hAnsiTheme="minorHAnsi" w:cstheme="minorBidi"/>
          <w:b w:val="0"/>
          <w:noProof/>
          <w:lang w:val="en-AU" w:eastAsia="en-AU"/>
        </w:rPr>
      </w:pPr>
      <w:hyperlink w:anchor="_Toc414872979" w:history="1">
        <w:r w:rsidR="004E3362" w:rsidRPr="001A5924">
          <w:rPr>
            <w:rStyle w:val="Hyperlink"/>
            <w:noProof/>
          </w:rPr>
          <w:t>4</w:t>
        </w:r>
        <w:r w:rsidR="004E3362">
          <w:rPr>
            <w:rFonts w:asciiTheme="minorHAnsi" w:eastAsiaTheme="minorEastAsia" w:hAnsiTheme="minorHAnsi" w:cstheme="minorBidi"/>
            <w:b w:val="0"/>
            <w:noProof/>
            <w:lang w:val="en-AU" w:eastAsia="en-AU"/>
          </w:rPr>
          <w:tab/>
        </w:r>
        <w:r w:rsidR="004E3362" w:rsidRPr="001A5924">
          <w:rPr>
            <w:rStyle w:val="Hyperlink"/>
            <w:noProof/>
          </w:rPr>
          <w:t>Typical process for software development</w:t>
        </w:r>
        <w:r w:rsidR="004E3362">
          <w:rPr>
            <w:noProof/>
            <w:webHidden/>
          </w:rPr>
          <w:tab/>
        </w:r>
        <w:r w:rsidR="004E3362">
          <w:rPr>
            <w:noProof/>
            <w:webHidden/>
          </w:rPr>
          <w:fldChar w:fldCharType="begin"/>
        </w:r>
        <w:r w:rsidR="004E3362">
          <w:rPr>
            <w:noProof/>
            <w:webHidden/>
          </w:rPr>
          <w:instrText xml:space="preserve"> PAGEREF _Toc414872979 \h </w:instrText>
        </w:r>
        <w:r w:rsidR="004E3362">
          <w:rPr>
            <w:noProof/>
            <w:webHidden/>
          </w:rPr>
        </w:r>
        <w:r w:rsidR="004E3362">
          <w:rPr>
            <w:noProof/>
            <w:webHidden/>
          </w:rPr>
          <w:fldChar w:fldCharType="separate"/>
        </w:r>
        <w:r w:rsidR="004E3362">
          <w:rPr>
            <w:noProof/>
            <w:webHidden/>
          </w:rPr>
          <w:t>15</w:t>
        </w:r>
        <w:r w:rsidR="004E3362">
          <w:rPr>
            <w:noProof/>
            <w:webHidden/>
          </w:rPr>
          <w:fldChar w:fldCharType="end"/>
        </w:r>
      </w:hyperlink>
    </w:p>
    <w:p w14:paraId="011E9622" w14:textId="77777777" w:rsidR="004E3362" w:rsidRDefault="0037728D">
      <w:pPr>
        <w:pStyle w:val="TOC1"/>
        <w:rPr>
          <w:rFonts w:asciiTheme="minorHAnsi" w:eastAsiaTheme="minorEastAsia" w:hAnsiTheme="minorHAnsi" w:cstheme="minorBidi"/>
          <w:b w:val="0"/>
          <w:noProof/>
          <w:lang w:val="en-AU" w:eastAsia="en-AU"/>
        </w:rPr>
      </w:pPr>
      <w:hyperlink w:anchor="_Toc414872980" w:history="1">
        <w:r w:rsidR="004E3362" w:rsidRPr="001A5924">
          <w:rPr>
            <w:rStyle w:val="Hyperlink"/>
            <w:noProof/>
          </w:rPr>
          <w:t>5</w:t>
        </w:r>
        <w:r w:rsidR="004E3362">
          <w:rPr>
            <w:rFonts w:asciiTheme="minorHAnsi" w:eastAsiaTheme="minorEastAsia" w:hAnsiTheme="minorHAnsi" w:cstheme="minorBidi"/>
            <w:b w:val="0"/>
            <w:noProof/>
            <w:lang w:val="en-AU" w:eastAsia="en-AU"/>
          </w:rPr>
          <w:tab/>
        </w:r>
        <w:r w:rsidR="004E3362" w:rsidRPr="001A5924">
          <w:rPr>
            <w:rStyle w:val="Hyperlink"/>
            <w:noProof/>
          </w:rPr>
          <w:t>Git Test project</w:t>
        </w:r>
        <w:r w:rsidR="004E3362">
          <w:rPr>
            <w:noProof/>
            <w:webHidden/>
          </w:rPr>
          <w:tab/>
        </w:r>
        <w:r w:rsidR="004E3362">
          <w:rPr>
            <w:noProof/>
            <w:webHidden/>
          </w:rPr>
          <w:fldChar w:fldCharType="begin"/>
        </w:r>
        <w:r w:rsidR="004E3362">
          <w:rPr>
            <w:noProof/>
            <w:webHidden/>
          </w:rPr>
          <w:instrText xml:space="preserve"> PAGEREF _Toc414872980 \h </w:instrText>
        </w:r>
        <w:r w:rsidR="004E3362">
          <w:rPr>
            <w:noProof/>
            <w:webHidden/>
          </w:rPr>
        </w:r>
        <w:r w:rsidR="004E3362">
          <w:rPr>
            <w:noProof/>
            <w:webHidden/>
          </w:rPr>
          <w:fldChar w:fldCharType="separate"/>
        </w:r>
        <w:r w:rsidR="004E3362">
          <w:rPr>
            <w:noProof/>
            <w:webHidden/>
          </w:rPr>
          <w:t>17</w:t>
        </w:r>
        <w:r w:rsidR="004E3362">
          <w:rPr>
            <w:noProof/>
            <w:webHidden/>
          </w:rPr>
          <w:fldChar w:fldCharType="end"/>
        </w:r>
      </w:hyperlink>
    </w:p>
    <w:p w14:paraId="0D7257B1" w14:textId="77777777" w:rsidR="00FB514A" w:rsidRDefault="00424927" w:rsidP="008407FD">
      <w:pPr>
        <w:pStyle w:val="Textfullpagewidth"/>
        <w:sectPr w:rsidR="00FB514A" w:rsidSect="00A70598">
          <w:headerReference w:type="even" r:id="rId8"/>
          <w:headerReference w:type="default" r:id="rId9"/>
          <w:footerReference w:type="even" r:id="rId10"/>
          <w:footerReference w:type="default" r:id="rId11"/>
          <w:headerReference w:type="first" r:id="rId12"/>
          <w:type w:val="continuous"/>
          <w:pgSz w:w="11906" w:h="16838" w:code="9"/>
          <w:pgMar w:top="1247" w:right="851" w:bottom="1134" w:left="1134" w:header="709" w:footer="403" w:gutter="0"/>
          <w:cols w:space="708"/>
          <w:titlePg/>
          <w:docGrid w:linePitch="360"/>
        </w:sectPr>
      </w:pPr>
      <w:r>
        <w:fldChar w:fldCharType="end"/>
      </w:r>
    </w:p>
    <w:p w14:paraId="769AE3C3" w14:textId="77777777" w:rsidR="00A3585B" w:rsidRDefault="00A3585B">
      <w:pPr>
        <w:spacing w:after="0"/>
        <w:ind w:left="0"/>
        <w:rPr>
          <w:b/>
          <w:sz w:val="36"/>
          <w:szCs w:val="36"/>
        </w:rPr>
      </w:pPr>
      <w:bookmarkStart w:id="0" w:name="_Toc332636629"/>
    </w:p>
    <w:p w14:paraId="2F20999A" w14:textId="77777777" w:rsidR="0096678C" w:rsidRDefault="0096678C" w:rsidP="0096678C">
      <w:pPr>
        <w:pStyle w:val="Heading1"/>
      </w:pPr>
      <w:bookmarkStart w:id="1" w:name="_Toc414872971"/>
      <w:r>
        <w:lastRenderedPageBreak/>
        <w:t>Introduction</w:t>
      </w:r>
      <w:bookmarkEnd w:id="0"/>
      <w:bookmarkEnd w:id="1"/>
    </w:p>
    <w:p w14:paraId="10B17E71" w14:textId="77777777" w:rsidR="0096678C" w:rsidRDefault="0096678C" w:rsidP="0096678C"/>
    <w:p w14:paraId="044C7232" w14:textId="77777777" w:rsidR="00E31551" w:rsidRDefault="00E31551" w:rsidP="00E31551">
      <w:r>
        <w:t>A basic guide to using</w:t>
      </w:r>
      <w:r w:rsidR="001E3119">
        <w:t xml:space="preserve"> </w:t>
      </w:r>
      <w:r>
        <w:t>git</w:t>
      </w:r>
      <w:r w:rsidR="00D84A67">
        <w:t xml:space="preserve"> with the tortoise git client tool.</w:t>
      </w:r>
    </w:p>
    <w:p w14:paraId="03C5A409" w14:textId="77777777" w:rsidR="00E31551" w:rsidRDefault="00E31551" w:rsidP="00E31551"/>
    <w:p w14:paraId="5032A5C4" w14:textId="77777777" w:rsidR="00E31551" w:rsidRDefault="00E31551" w:rsidP="00E31551"/>
    <w:p w14:paraId="420E2865" w14:textId="77777777" w:rsidR="00E31551" w:rsidRDefault="00E31551" w:rsidP="00E31551">
      <w:pPr>
        <w:pStyle w:val="Heading1"/>
      </w:pPr>
      <w:bookmarkStart w:id="2" w:name="_Toc414872972"/>
      <w:r>
        <w:lastRenderedPageBreak/>
        <w:t>Installation</w:t>
      </w:r>
      <w:bookmarkEnd w:id="2"/>
    </w:p>
    <w:p w14:paraId="34307C84" w14:textId="77777777" w:rsidR="00E31551" w:rsidRDefault="00E31551" w:rsidP="00E31551">
      <w:r>
        <w:t>Download tortoise Git, install –</w:t>
      </w:r>
    </w:p>
    <w:p w14:paraId="432594EB" w14:textId="77777777" w:rsidR="00E31551" w:rsidRDefault="0037728D" w:rsidP="00E31551">
      <w:hyperlink r:id="rId13" w:history="1">
        <w:r w:rsidR="00E31551">
          <w:rPr>
            <w:rStyle w:val="Hyperlink"/>
          </w:rPr>
          <w:t>https://code.google.com/p/tortoisegit/wiki/Download</w:t>
        </w:r>
      </w:hyperlink>
    </w:p>
    <w:p w14:paraId="13CEC15B" w14:textId="77777777" w:rsidR="00E31551" w:rsidRPr="00E31551" w:rsidRDefault="00E31551" w:rsidP="00E31551"/>
    <w:p w14:paraId="7DDC8C8F" w14:textId="77777777" w:rsidR="00E31551" w:rsidRPr="001E3119" w:rsidRDefault="00E31551" w:rsidP="001E3119">
      <w:r w:rsidRPr="001E3119">
        <w:t>Create a folder to store the source code</w:t>
      </w:r>
    </w:p>
    <w:p w14:paraId="11093540" w14:textId="77777777" w:rsidR="00E31551" w:rsidRDefault="00E31551" w:rsidP="001E3119">
      <w:r w:rsidRPr="001E3119">
        <w:t>Rick click and select ‘Git Create repository here’</w:t>
      </w:r>
    </w:p>
    <w:p w14:paraId="294C8FEC" w14:textId="77777777" w:rsidR="00551B2D" w:rsidRPr="001E3119" w:rsidRDefault="00551B2D" w:rsidP="001E3119">
      <w:r>
        <w:rPr>
          <w:noProof/>
          <w:lang w:val="en-AU" w:eastAsia="en-AU"/>
        </w:rPr>
        <w:drawing>
          <wp:inline distT="0" distB="0" distL="0" distR="0" wp14:anchorId="024D10D9" wp14:editId="618BF978">
            <wp:extent cx="1933575" cy="1816201"/>
            <wp:effectExtent l="0" t="0" r="0" b="0"/>
            <wp:docPr id="15" name="Picture 15" descr="cid:image001.png@01D00327.E6495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0327.E6495D80"/>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1933575" cy="1816201"/>
                    </a:xfrm>
                    <a:prstGeom prst="rect">
                      <a:avLst/>
                    </a:prstGeom>
                    <a:noFill/>
                    <a:ln>
                      <a:noFill/>
                    </a:ln>
                  </pic:spPr>
                </pic:pic>
              </a:graphicData>
            </a:graphic>
          </wp:inline>
        </w:drawing>
      </w:r>
    </w:p>
    <w:p w14:paraId="793A28FF" w14:textId="77777777" w:rsidR="00E31551" w:rsidRDefault="00E31551" w:rsidP="00E31551">
      <w:pPr>
        <w:pStyle w:val="ListParagraph"/>
        <w:rPr>
          <w:lang w:eastAsia="en-AU"/>
        </w:rPr>
      </w:pPr>
    </w:p>
    <w:p w14:paraId="4743BDCA" w14:textId="77777777" w:rsidR="00E31551" w:rsidRDefault="00E31551" w:rsidP="001E3119">
      <w:r w:rsidRPr="001E3119">
        <w:t>Select ‘ok’</w:t>
      </w:r>
    </w:p>
    <w:p w14:paraId="0CD4D1AB" w14:textId="77777777" w:rsidR="00551B2D" w:rsidRPr="001E3119" w:rsidRDefault="00551B2D" w:rsidP="001E3119">
      <w:r>
        <w:rPr>
          <w:noProof/>
          <w:lang w:val="en-AU" w:eastAsia="en-AU"/>
        </w:rPr>
        <w:drawing>
          <wp:inline distT="0" distB="0" distL="0" distR="0" wp14:anchorId="51EE69FB" wp14:editId="4264968E">
            <wp:extent cx="2943225" cy="1201817"/>
            <wp:effectExtent l="0" t="0" r="0" b="0"/>
            <wp:docPr id="14" name="Picture 14" descr="cid:image002.png@01D00327.E6495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00327.E6495D80"/>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2943225" cy="1201817"/>
                    </a:xfrm>
                    <a:prstGeom prst="rect">
                      <a:avLst/>
                    </a:prstGeom>
                    <a:noFill/>
                    <a:ln>
                      <a:noFill/>
                    </a:ln>
                  </pic:spPr>
                </pic:pic>
              </a:graphicData>
            </a:graphic>
          </wp:inline>
        </w:drawing>
      </w:r>
    </w:p>
    <w:p w14:paraId="5B7C3415" w14:textId="77777777" w:rsidR="00E31551" w:rsidRDefault="00E31551" w:rsidP="00E31551">
      <w:pPr>
        <w:pStyle w:val="ListParagraph"/>
      </w:pPr>
    </w:p>
    <w:p w14:paraId="46E6F4DA" w14:textId="77777777" w:rsidR="00E31551" w:rsidRDefault="00E31551" w:rsidP="001E3119">
      <w:r w:rsidRPr="001E3119">
        <w:t>Configure a remote, click on setting for the folder you just created.</w:t>
      </w:r>
    </w:p>
    <w:p w14:paraId="254C2644" w14:textId="77777777" w:rsidR="00551B2D" w:rsidRPr="001E3119" w:rsidRDefault="00551B2D" w:rsidP="001E3119">
      <w:r>
        <w:rPr>
          <w:noProof/>
          <w:lang w:val="en-AU" w:eastAsia="en-AU"/>
        </w:rPr>
        <w:drawing>
          <wp:inline distT="0" distB="0" distL="0" distR="0" wp14:anchorId="27F08D4B" wp14:editId="52694991">
            <wp:extent cx="3351586" cy="2124075"/>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51586" cy="2124075"/>
                    </a:xfrm>
                    <a:prstGeom prst="rect">
                      <a:avLst/>
                    </a:prstGeom>
                    <a:noFill/>
                    <a:ln>
                      <a:noFill/>
                    </a:ln>
                  </pic:spPr>
                </pic:pic>
              </a:graphicData>
            </a:graphic>
          </wp:inline>
        </w:drawing>
      </w:r>
    </w:p>
    <w:p w14:paraId="7564B4B9" w14:textId="77777777" w:rsidR="00E31551" w:rsidRDefault="00E31551" w:rsidP="00E31551">
      <w:pPr>
        <w:pStyle w:val="ListParagraph"/>
      </w:pPr>
    </w:p>
    <w:p w14:paraId="33761BFD" w14:textId="77777777" w:rsidR="0001289E" w:rsidRDefault="0001289E">
      <w:pPr>
        <w:spacing w:after="0"/>
        <w:ind w:left="0"/>
        <w:rPr>
          <w:rFonts w:ascii="Calibri" w:eastAsiaTheme="minorHAnsi" w:hAnsi="Calibri" w:cs="Calibri"/>
          <w:lang w:val="en-AU"/>
        </w:rPr>
      </w:pPr>
      <w:r>
        <w:br w:type="page"/>
      </w:r>
    </w:p>
    <w:p w14:paraId="551C7946" w14:textId="77777777" w:rsidR="00E31551" w:rsidRDefault="00E31551" w:rsidP="00E31551">
      <w:pPr>
        <w:pStyle w:val="ListParagraph"/>
      </w:pPr>
    </w:p>
    <w:p w14:paraId="40654D65" w14:textId="77777777" w:rsidR="00E31551" w:rsidRDefault="00E31551" w:rsidP="001E3119">
      <w:r w:rsidRPr="001E3119">
        <w:t>Add the address for the git repository in the remote selection</w:t>
      </w:r>
      <w:r w:rsidR="0001289E" w:rsidRPr="001E3119">
        <w:t>, click on ‘add new/save’</w:t>
      </w:r>
    </w:p>
    <w:p w14:paraId="0956E2CD" w14:textId="77777777" w:rsidR="00551B2D" w:rsidRPr="001E3119" w:rsidRDefault="00551B2D" w:rsidP="001E3119">
      <w:r>
        <w:rPr>
          <w:noProof/>
          <w:lang w:val="en-AU" w:eastAsia="en-AU"/>
        </w:rPr>
        <w:drawing>
          <wp:inline distT="0" distB="0" distL="0" distR="0" wp14:anchorId="2C3818EB" wp14:editId="7F20AFA8">
            <wp:extent cx="3571875" cy="181560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71875" cy="1815604"/>
                    </a:xfrm>
                    <a:prstGeom prst="rect">
                      <a:avLst/>
                    </a:prstGeom>
                    <a:noFill/>
                    <a:ln>
                      <a:noFill/>
                    </a:ln>
                  </pic:spPr>
                </pic:pic>
              </a:graphicData>
            </a:graphic>
          </wp:inline>
        </w:drawing>
      </w:r>
    </w:p>
    <w:p w14:paraId="65479468" w14:textId="77777777" w:rsidR="00E31551" w:rsidRDefault="00E31551" w:rsidP="00E31551">
      <w:pPr>
        <w:pStyle w:val="ListParagraph"/>
      </w:pPr>
    </w:p>
    <w:p w14:paraId="061553FE" w14:textId="77777777" w:rsidR="00E31551" w:rsidRDefault="00E31551" w:rsidP="00E31551">
      <w:pPr>
        <w:pStyle w:val="ListParagraph"/>
      </w:pPr>
    </w:p>
    <w:p w14:paraId="7B43F490" w14:textId="77777777" w:rsidR="00E31551" w:rsidRDefault="00E31551" w:rsidP="00E31551">
      <w:pPr>
        <w:pStyle w:val="ListParagraph"/>
      </w:pPr>
    </w:p>
    <w:p w14:paraId="790A287A" w14:textId="77777777" w:rsidR="0001289E" w:rsidRDefault="0001289E" w:rsidP="001E3119">
      <w:r w:rsidRPr="001E3119">
        <w:t>In the settings screen add a credential helper, this will make tortoise remember your user name.</w:t>
      </w:r>
    </w:p>
    <w:p w14:paraId="15BFCD61" w14:textId="77777777" w:rsidR="00551B2D" w:rsidRPr="001E3119" w:rsidRDefault="00551B2D" w:rsidP="001E3119">
      <w:r>
        <w:rPr>
          <w:noProof/>
          <w:lang w:val="en-AU" w:eastAsia="en-AU"/>
        </w:rPr>
        <w:drawing>
          <wp:inline distT="0" distB="0" distL="0" distR="0" wp14:anchorId="23FFBA64" wp14:editId="249E59A2">
            <wp:extent cx="4162425" cy="326990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4163282" cy="3270579"/>
                    </a:xfrm>
                    <a:prstGeom prst="rect">
                      <a:avLst/>
                    </a:prstGeom>
                  </pic:spPr>
                </pic:pic>
              </a:graphicData>
            </a:graphic>
          </wp:inline>
        </w:drawing>
      </w:r>
    </w:p>
    <w:p w14:paraId="7A36BBDB" w14:textId="77777777" w:rsidR="0001289E" w:rsidRDefault="0001289E" w:rsidP="0001289E">
      <w:pPr>
        <w:pStyle w:val="ListParagraph"/>
      </w:pPr>
    </w:p>
    <w:p w14:paraId="20D1B48D" w14:textId="77777777" w:rsidR="000064FC" w:rsidRDefault="000064FC" w:rsidP="001E3119">
      <w:r>
        <w:t>Right click on the folder, and then click on “git pull” to p</w:t>
      </w:r>
      <w:r w:rsidR="00E31551" w:rsidRPr="001E3119">
        <w:t>ull the latest code from the server</w:t>
      </w:r>
      <w:r>
        <w:t>. (Note: this menu item may sit above to tortoiseGit or stay in tortoiseGit submenu)</w:t>
      </w:r>
    </w:p>
    <w:p w14:paraId="28083F98" w14:textId="77777777" w:rsidR="00E31551" w:rsidRDefault="000064FC" w:rsidP="001E3119">
      <w:r>
        <w:t>U</w:t>
      </w:r>
      <w:r w:rsidR="0001289E" w:rsidRPr="001E3119">
        <w:t>se the remote you just added.</w:t>
      </w:r>
    </w:p>
    <w:p w14:paraId="5F7C70CD" w14:textId="77777777" w:rsidR="00E31551" w:rsidRDefault="00551B2D" w:rsidP="00551B2D">
      <w:r>
        <w:rPr>
          <w:noProof/>
          <w:lang w:val="en-AU" w:eastAsia="en-AU"/>
        </w:rPr>
        <w:lastRenderedPageBreak/>
        <w:drawing>
          <wp:inline distT="0" distB="0" distL="0" distR="0" wp14:anchorId="69E16461" wp14:editId="06D4D6DA">
            <wp:extent cx="2743200" cy="216426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2743200" cy="2164260"/>
                    </a:xfrm>
                    <a:prstGeom prst="rect">
                      <a:avLst/>
                    </a:prstGeom>
                  </pic:spPr>
                </pic:pic>
              </a:graphicData>
            </a:graphic>
          </wp:inline>
        </w:drawing>
      </w:r>
    </w:p>
    <w:p w14:paraId="4400465C" w14:textId="77777777" w:rsidR="00E31551" w:rsidRDefault="00E31551" w:rsidP="00551B2D">
      <w:r w:rsidRPr="001E3119">
        <w:t>Enter user name</w:t>
      </w:r>
    </w:p>
    <w:p w14:paraId="599801C0" w14:textId="77777777" w:rsidR="00551B2D" w:rsidRDefault="00551B2D" w:rsidP="00551B2D">
      <w:r>
        <w:rPr>
          <w:noProof/>
          <w:lang w:val="en-AU" w:eastAsia="en-AU"/>
        </w:rPr>
        <w:drawing>
          <wp:inline distT="0" distB="0" distL="0" distR="0" wp14:anchorId="2E43151B" wp14:editId="5E8D7137">
            <wp:extent cx="2800350" cy="1206781"/>
            <wp:effectExtent l="0" t="0" r="0" b="0"/>
            <wp:docPr id="12" name="Picture 12" descr="cid:image004.png@01D00329.5FEA08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4.png@01D00329.5FEA08A0"/>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2800350" cy="1206781"/>
                    </a:xfrm>
                    <a:prstGeom prst="rect">
                      <a:avLst/>
                    </a:prstGeom>
                    <a:noFill/>
                    <a:ln>
                      <a:noFill/>
                    </a:ln>
                  </pic:spPr>
                </pic:pic>
              </a:graphicData>
            </a:graphic>
          </wp:inline>
        </w:drawing>
      </w:r>
    </w:p>
    <w:p w14:paraId="378803C8" w14:textId="77777777" w:rsidR="00E31551" w:rsidRDefault="00E31551" w:rsidP="001E3119">
      <w:r w:rsidRPr="001E3119">
        <w:t>Enter password</w:t>
      </w:r>
    </w:p>
    <w:p w14:paraId="7805F21C" w14:textId="77777777" w:rsidR="00551B2D" w:rsidRPr="001E3119" w:rsidRDefault="00551B2D" w:rsidP="001E3119">
      <w:r>
        <w:rPr>
          <w:noProof/>
          <w:lang w:val="en-AU" w:eastAsia="en-AU"/>
        </w:rPr>
        <w:drawing>
          <wp:inline distT="0" distB="0" distL="0" distR="0" wp14:anchorId="733D44F6" wp14:editId="108B867C">
            <wp:extent cx="2743200" cy="1178896"/>
            <wp:effectExtent l="0" t="0" r="0" b="2540"/>
            <wp:docPr id="11" name="Picture 11" descr="cid:image005.png@01D00329.5FEA08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5.png@01D00329.5FEA08A0"/>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2743200" cy="1178896"/>
                    </a:xfrm>
                    <a:prstGeom prst="rect">
                      <a:avLst/>
                    </a:prstGeom>
                    <a:noFill/>
                    <a:ln>
                      <a:noFill/>
                    </a:ln>
                  </pic:spPr>
                </pic:pic>
              </a:graphicData>
            </a:graphic>
          </wp:inline>
        </w:drawing>
      </w:r>
    </w:p>
    <w:p w14:paraId="17260FF0" w14:textId="77777777" w:rsidR="00E31551" w:rsidRPr="001E3119" w:rsidRDefault="00551B2D" w:rsidP="001E3119">
      <w:r>
        <w:t>Done</w:t>
      </w:r>
    </w:p>
    <w:p w14:paraId="2A3E3617" w14:textId="77777777" w:rsidR="00E31551" w:rsidRPr="001E3119" w:rsidRDefault="00E31551" w:rsidP="001E3119"/>
    <w:p w14:paraId="2FADEA45" w14:textId="77777777" w:rsidR="00551B2D" w:rsidRDefault="00551B2D">
      <w:pPr>
        <w:spacing w:after="0"/>
        <w:ind w:left="0"/>
        <w:rPr>
          <w:b/>
          <w:sz w:val="28"/>
          <w:szCs w:val="36"/>
        </w:rPr>
      </w:pPr>
      <w:r>
        <w:br w:type="page"/>
      </w:r>
    </w:p>
    <w:p w14:paraId="3E0131B5" w14:textId="77777777" w:rsidR="0001289E" w:rsidRDefault="0001289E" w:rsidP="0001289E">
      <w:pPr>
        <w:pStyle w:val="Heading2"/>
      </w:pPr>
      <w:bookmarkStart w:id="3" w:name="_Toc414872973"/>
      <w:r>
        <w:lastRenderedPageBreak/>
        <w:t>Checking in your code</w:t>
      </w:r>
      <w:bookmarkEnd w:id="3"/>
      <w:r>
        <w:t xml:space="preserve"> </w:t>
      </w:r>
    </w:p>
    <w:p w14:paraId="4EDCC206" w14:textId="77777777" w:rsidR="00E31551" w:rsidRDefault="00E31551" w:rsidP="0001289E">
      <w:r w:rsidRPr="0001289E">
        <w:t>Once you are ready to ‘check in’ there are 2 steps required. Right click on the source code folder and select ‘git commit’</w:t>
      </w:r>
    </w:p>
    <w:p w14:paraId="060C2EC9" w14:textId="77777777" w:rsidR="0001289E" w:rsidRDefault="0001289E" w:rsidP="0001289E">
      <w:r>
        <w:t xml:space="preserve">The first step </w:t>
      </w:r>
      <w:r w:rsidR="00A41ED8">
        <w:t xml:space="preserve">only </w:t>
      </w:r>
      <w:r>
        <w:t>updates your local copy</w:t>
      </w:r>
      <w:r w:rsidR="00A41ED8">
        <w:t xml:space="preserve"> of the database</w:t>
      </w:r>
      <w:r>
        <w:t>.</w:t>
      </w:r>
    </w:p>
    <w:p w14:paraId="1C6B76E4" w14:textId="77777777" w:rsidR="00551B2D" w:rsidRDefault="00551B2D" w:rsidP="0001289E">
      <w:r>
        <w:rPr>
          <w:noProof/>
          <w:lang w:val="en-AU" w:eastAsia="en-AU"/>
        </w:rPr>
        <w:drawing>
          <wp:inline distT="0" distB="0" distL="0" distR="0" wp14:anchorId="53B2F2ED" wp14:editId="131E4A90">
            <wp:extent cx="2512069" cy="2076450"/>
            <wp:effectExtent l="0" t="0" r="2540" b="0"/>
            <wp:docPr id="4" name="Picture 4" descr="cid:image006.png@01D00329.5FEA08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6.png@01D00329.5FEA08A0"/>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2512069" cy="2076450"/>
                    </a:xfrm>
                    <a:prstGeom prst="rect">
                      <a:avLst/>
                    </a:prstGeom>
                    <a:noFill/>
                    <a:ln>
                      <a:noFill/>
                    </a:ln>
                  </pic:spPr>
                </pic:pic>
              </a:graphicData>
            </a:graphic>
          </wp:inline>
        </w:drawing>
      </w:r>
    </w:p>
    <w:p w14:paraId="61BCC033" w14:textId="77777777" w:rsidR="00A41ED8" w:rsidRPr="0001289E" w:rsidRDefault="00A41ED8" w:rsidP="0001289E">
      <w:r>
        <w:t xml:space="preserve">In the commit window, you can selected the files you want to commit and also put into comments. </w:t>
      </w:r>
    </w:p>
    <w:p w14:paraId="21264749" w14:textId="77777777" w:rsidR="00E31551" w:rsidRDefault="00E31551" w:rsidP="00E31551">
      <w:pPr>
        <w:ind w:left="360"/>
      </w:pPr>
    </w:p>
    <w:p w14:paraId="54897E6E" w14:textId="77777777" w:rsidR="00E31551" w:rsidRDefault="00E31551" w:rsidP="001E3119">
      <w:r w:rsidRPr="001E3119">
        <w:t>Next do a ‘git push’, this will update the server.</w:t>
      </w:r>
    </w:p>
    <w:p w14:paraId="39C423AB" w14:textId="77777777" w:rsidR="00551B2D" w:rsidRDefault="00551B2D" w:rsidP="001E3119"/>
    <w:p w14:paraId="34992B91" w14:textId="77777777" w:rsidR="00551B2D" w:rsidRPr="001E3119" w:rsidRDefault="00551B2D" w:rsidP="001E3119">
      <w:r>
        <w:rPr>
          <w:noProof/>
          <w:lang w:val="en-AU" w:eastAsia="en-AU"/>
        </w:rPr>
        <w:drawing>
          <wp:inline distT="0" distB="0" distL="0" distR="0" wp14:anchorId="0C1F2F56" wp14:editId="2367B27D">
            <wp:extent cx="4758515" cy="3295650"/>
            <wp:effectExtent l="0" t="0" r="4445" b="0"/>
            <wp:docPr id="3" name="Picture 3" descr="cid:image007.png@01D00329.5FEA08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7.png@01D00329.5FEA08A0"/>
                    <pic:cNvPicPr>
                      <a:picLocks noChangeAspect="1" noChangeArrowheads="1"/>
                    </pic:cNvPicPr>
                  </pic:nvPicPr>
                  <pic:blipFill>
                    <a:blip r:embed="rId28" r:link="rId29" cstate="print">
                      <a:extLst>
                        <a:ext uri="{28A0092B-C50C-407E-A947-70E740481C1C}">
                          <a14:useLocalDpi xmlns:a14="http://schemas.microsoft.com/office/drawing/2010/main" val="0"/>
                        </a:ext>
                      </a:extLst>
                    </a:blip>
                    <a:srcRect/>
                    <a:stretch>
                      <a:fillRect/>
                    </a:stretch>
                  </pic:blipFill>
                  <pic:spPr bwMode="auto">
                    <a:xfrm>
                      <a:off x="0" y="0"/>
                      <a:ext cx="4758515" cy="3295650"/>
                    </a:xfrm>
                    <a:prstGeom prst="rect">
                      <a:avLst/>
                    </a:prstGeom>
                    <a:noFill/>
                    <a:ln>
                      <a:noFill/>
                    </a:ln>
                  </pic:spPr>
                </pic:pic>
              </a:graphicData>
            </a:graphic>
          </wp:inline>
        </w:drawing>
      </w:r>
    </w:p>
    <w:p w14:paraId="73292859" w14:textId="77777777" w:rsidR="00E31551" w:rsidRDefault="00E31551" w:rsidP="00E31551">
      <w:pPr>
        <w:ind w:left="360"/>
      </w:pPr>
    </w:p>
    <w:p w14:paraId="0CFDD3E6" w14:textId="77777777" w:rsidR="00E31551" w:rsidRDefault="00E31551" w:rsidP="00E31551">
      <w:pPr>
        <w:ind w:left="360"/>
      </w:pPr>
    </w:p>
    <w:p w14:paraId="00B6D1E2" w14:textId="77777777" w:rsidR="00D83F0C" w:rsidRDefault="00D83F0C">
      <w:pPr>
        <w:spacing w:after="0"/>
        <w:ind w:left="0"/>
        <w:rPr>
          <w:b/>
          <w:sz w:val="28"/>
          <w:szCs w:val="36"/>
        </w:rPr>
      </w:pPr>
      <w:r>
        <w:br w:type="page"/>
      </w:r>
    </w:p>
    <w:p w14:paraId="009E8ED7" w14:textId="77777777" w:rsidR="00E31551" w:rsidRDefault="0001289E" w:rsidP="0001289E">
      <w:pPr>
        <w:pStyle w:val="Heading2"/>
      </w:pPr>
      <w:bookmarkStart w:id="4" w:name="_Toc414872974"/>
      <w:r>
        <w:lastRenderedPageBreak/>
        <w:t>Getting the latest code</w:t>
      </w:r>
      <w:bookmarkEnd w:id="4"/>
    </w:p>
    <w:p w14:paraId="5DDA8960" w14:textId="77777777" w:rsidR="00D83F0C" w:rsidRDefault="00D83F0C" w:rsidP="00D83F0C">
      <w:r w:rsidRPr="00D83F0C">
        <w:t>To get the latest changes from the server, select ‘Pull…’</w:t>
      </w:r>
    </w:p>
    <w:p w14:paraId="23D500DA" w14:textId="77777777" w:rsidR="00551B2D" w:rsidRDefault="00551B2D" w:rsidP="00D83F0C">
      <w:r>
        <w:rPr>
          <w:noProof/>
          <w:lang w:val="en-AU" w:eastAsia="en-AU"/>
        </w:rPr>
        <w:drawing>
          <wp:inline distT="0" distB="0" distL="0" distR="0" wp14:anchorId="5C371A62" wp14:editId="48FC0B8D">
            <wp:extent cx="2743200" cy="216426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2743200" cy="2164260"/>
                    </a:xfrm>
                    <a:prstGeom prst="rect">
                      <a:avLst/>
                    </a:prstGeom>
                  </pic:spPr>
                </pic:pic>
              </a:graphicData>
            </a:graphic>
          </wp:inline>
        </w:drawing>
      </w:r>
    </w:p>
    <w:p w14:paraId="3D8E75AD" w14:textId="77777777" w:rsidR="008D0210" w:rsidRDefault="008D0210" w:rsidP="008D0210"/>
    <w:p w14:paraId="1D453675" w14:textId="77777777" w:rsidR="00551B2D" w:rsidRDefault="00551B2D" w:rsidP="008D0210"/>
    <w:p w14:paraId="0346DA5C" w14:textId="77777777" w:rsidR="00551B2D" w:rsidRDefault="00551B2D" w:rsidP="00551B2D">
      <w:pPr>
        <w:pStyle w:val="Heading1"/>
      </w:pPr>
      <w:bookmarkStart w:id="5" w:name="_Toc414872975"/>
      <w:r>
        <w:lastRenderedPageBreak/>
        <w:t>Feature branch</w:t>
      </w:r>
      <w:bookmarkEnd w:id="5"/>
    </w:p>
    <w:p w14:paraId="5033A335" w14:textId="77777777" w:rsidR="00551B2D" w:rsidRPr="00551B2D" w:rsidRDefault="00551B2D" w:rsidP="00551B2D">
      <w:r>
        <w:t>Feature branches allow developers to commit and push multiple change sets and push them without making changes visible to other uses.</w:t>
      </w:r>
    </w:p>
    <w:p w14:paraId="68091367" w14:textId="77777777" w:rsidR="008D0210" w:rsidRPr="008D0210" w:rsidRDefault="00551B2D" w:rsidP="00551B2D">
      <w:pPr>
        <w:pStyle w:val="Heading2"/>
      </w:pPr>
      <w:bookmarkStart w:id="6" w:name="_Toc414872976"/>
      <w:bookmarkStart w:id="7" w:name="_GoBack"/>
      <w:bookmarkEnd w:id="7"/>
      <w:r>
        <w:t>Creating a new branch</w:t>
      </w:r>
      <w:bookmarkEnd w:id="6"/>
    </w:p>
    <w:p w14:paraId="3F3A3D85" w14:textId="77777777" w:rsidR="000E5DA6" w:rsidRDefault="000E5DA6" w:rsidP="008D0210">
      <w:pPr>
        <w:pStyle w:val="ListParagraph"/>
        <w:numPr>
          <w:ilvl w:val="4"/>
          <w:numId w:val="43"/>
        </w:numPr>
      </w:pPr>
      <w:r>
        <w:t xml:space="preserve">Click on create branch </w:t>
      </w:r>
    </w:p>
    <w:p w14:paraId="3856EEC2" w14:textId="77777777" w:rsidR="000E5DA6" w:rsidRDefault="000E5DA6" w:rsidP="008D0210">
      <w:pPr>
        <w:pStyle w:val="ListParagraph"/>
        <w:ind w:left="3600"/>
      </w:pPr>
      <w:r>
        <w:rPr>
          <w:noProof/>
          <w:lang w:eastAsia="en-AU"/>
        </w:rPr>
        <w:drawing>
          <wp:inline distT="0" distB="0" distL="0" distR="0" wp14:anchorId="0853F3EC" wp14:editId="17C15418">
            <wp:extent cx="3476625" cy="113574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476625" cy="1135740"/>
                    </a:xfrm>
                    <a:prstGeom prst="rect">
                      <a:avLst/>
                    </a:prstGeom>
                    <a:noFill/>
                    <a:ln>
                      <a:noFill/>
                    </a:ln>
                  </pic:spPr>
                </pic:pic>
              </a:graphicData>
            </a:graphic>
          </wp:inline>
        </w:drawing>
      </w:r>
    </w:p>
    <w:p w14:paraId="7A126157" w14:textId="77777777" w:rsidR="000E5DA6" w:rsidRDefault="000E5DA6" w:rsidP="008D0210">
      <w:pPr>
        <w:pStyle w:val="ListParagraph"/>
        <w:numPr>
          <w:ilvl w:val="4"/>
          <w:numId w:val="43"/>
        </w:numPr>
      </w:pPr>
      <w:r>
        <w:t>Enter branch name, click on switch to branch</w:t>
      </w:r>
    </w:p>
    <w:p w14:paraId="2E2D30C8" w14:textId="77777777" w:rsidR="000E5DA6" w:rsidRDefault="000E5DA6" w:rsidP="008D0210">
      <w:pPr>
        <w:pStyle w:val="ListParagraph"/>
        <w:ind w:left="3600"/>
      </w:pPr>
      <w:r>
        <w:rPr>
          <w:noProof/>
          <w:lang w:eastAsia="en-AU"/>
        </w:rPr>
        <w:drawing>
          <wp:inline distT="0" distB="0" distL="0" distR="0" wp14:anchorId="6EC3C866" wp14:editId="67EBED49">
            <wp:extent cx="2714625" cy="2260220"/>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stretch>
                      <a:fillRect/>
                    </a:stretch>
                  </pic:blipFill>
                  <pic:spPr>
                    <a:xfrm>
                      <a:off x="0" y="0"/>
                      <a:ext cx="2714625" cy="2260220"/>
                    </a:xfrm>
                    <a:prstGeom prst="rect">
                      <a:avLst/>
                    </a:prstGeom>
                  </pic:spPr>
                </pic:pic>
              </a:graphicData>
            </a:graphic>
          </wp:inline>
        </w:drawing>
      </w:r>
    </w:p>
    <w:p w14:paraId="16B52AF8" w14:textId="77777777" w:rsidR="000E5DA6" w:rsidRDefault="000E5DA6" w:rsidP="008D0210">
      <w:pPr>
        <w:pStyle w:val="ListParagraph"/>
        <w:numPr>
          <w:ilvl w:val="4"/>
          <w:numId w:val="43"/>
        </w:numPr>
      </w:pPr>
      <w:r>
        <w:t>Work as normal (commit/push)</w:t>
      </w:r>
    </w:p>
    <w:p w14:paraId="3F3E3C6B" w14:textId="77777777" w:rsidR="000E5DA6" w:rsidRDefault="000E5DA6" w:rsidP="008D0210">
      <w:pPr>
        <w:pStyle w:val="ListParagraph"/>
        <w:ind w:left="3600"/>
      </w:pPr>
      <w:r>
        <w:rPr>
          <w:noProof/>
          <w:lang w:eastAsia="en-AU"/>
        </w:rPr>
        <w:drawing>
          <wp:inline distT="0" distB="0" distL="0" distR="0" wp14:anchorId="60FAE9A7" wp14:editId="14E2873C">
            <wp:extent cx="3248025" cy="3238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248025" cy="323850"/>
                    </a:xfrm>
                    <a:prstGeom prst="rect">
                      <a:avLst/>
                    </a:prstGeom>
                    <a:noFill/>
                    <a:ln>
                      <a:noFill/>
                    </a:ln>
                  </pic:spPr>
                </pic:pic>
              </a:graphicData>
            </a:graphic>
          </wp:inline>
        </w:drawing>
      </w:r>
    </w:p>
    <w:p w14:paraId="51A0A3EB" w14:textId="77777777" w:rsidR="00BC7854" w:rsidRDefault="00BC7854" w:rsidP="008D0210">
      <w:pPr>
        <w:pStyle w:val="ListParagraph"/>
        <w:ind w:left="3600"/>
      </w:pPr>
    </w:p>
    <w:p w14:paraId="1ABD606A" w14:textId="77777777" w:rsidR="00BC7854" w:rsidRDefault="00BC7854" w:rsidP="00BC7854">
      <w:pPr>
        <w:pStyle w:val="Heading2"/>
      </w:pPr>
      <w:bookmarkStart w:id="8" w:name="_Toc414872977"/>
      <w:r>
        <w:t>Merge master to the branch</w:t>
      </w:r>
      <w:bookmarkEnd w:id="8"/>
    </w:p>
    <w:p w14:paraId="6E288784" w14:textId="77777777" w:rsidR="00BC7854" w:rsidRDefault="00BC7854" w:rsidP="008D0210">
      <w:pPr>
        <w:pStyle w:val="ListParagraph"/>
        <w:ind w:left="3600"/>
      </w:pPr>
    </w:p>
    <w:p w14:paraId="23E3B7F5" w14:textId="77777777" w:rsidR="00BC7854" w:rsidRDefault="00BC7854" w:rsidP="008D0210">
      <w:pPr>
        <w:pStyle w:val="ListParagraph"/>
        <w:ind w:left="3600"/>
      </w:pPr>
      <w:r>
        <w:t>Select the merge option</w:t>
      </w:r>
    </w:p>
    <w:p w14:paraId="72150625" w14:textId="77777777" w:rsidR="00BC7854" w:rsidRDefault="00BC7854" w:rsidP="008D0210">
      <w:pPr>
        <w:pStyle w:val="ListParagraph"/>
        <w:ind w:left="3600"/>
      </w:pPr>
      <w:r>
        <w:rPr>
          <w:noProof/>
          <w:lang w:eastAsia="en-AU"/>
        </w:rPr>
        <w:drawing>
          <wp:inline distT="0" distB="0" distL="0" distR="0" wp14:anchorId="516ABAEC" wp14:editId="0691DD6F">
            <wp:extent cx="2897547" cy="733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897547" cy="733425"/>
                    </a:xfrm>
                    <a:prstGeom prst="rect">
                      <a:avLst/>
                    </a:prstGeom>
                    <a:noFill/>
                    <a:ln>
                      <a:noFill/>
                    </a:ln>
                  </pic:spPr>
                </pic:pic>
              </a:graphicData>
            </a:graphic>
          </wp:inline>
        </w:drawing>
      </w:r>
    </w:p>
    <w:p w14:paraId="2B99B8F9" w14:textId="77777777" w:rsidR="00BC7854" w:rsidRDefault="00BC7854" w:rsidP="008D0210">
      <w:pPr>
        <w:pStyle w:val="ListParagraph"/>
        <w:ind w:left="3600"/>
      </w:pPr>
    </w:p>
    <w:p w14:paraId="4359E1ED" w14:textId="77777777" w:rsidR="00BC7854" w:rsidRDefault="00BC7854" w:rsidP="008D0210">
      <w:pPr>
        <w:pStyle w:val="ListParagraph"/>
        <w:ind w:left="3600"/>
      </w:pPr>
      <w:r>
        <w:t>Select where to merge from (master)</w:t>
      </w:r>
    </w:p>
    <w:p w14:paraId="6A3D2726" w14:textId="77777777" w:rsidR="00551B2D" w:rsidRDefault="00BC7854" w:rsidP="008D0210">
      <w:pPr>
        <w:pStyle w:val="ListParagraph"/>
        <w:ind w:left="3600"/>
      </w:pPr>
      <w:r>
        <w:rPr>
          <w:noProof/>
          <w:lang w:eastAsia="en-AU"/>
        </w:rPr>
        <w:drawing>
          <wp:inline distT="0" distB="0" distL="0" distR="0" wp14:anchorId="24E89BCE" wp14:editId="0AADF552">
            <wp:extent cx="2847975" cy="10429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847975" cy="1042920"/>
                    </a:xfrm>
                    <a:prstGeom prst="rect">
                      <a:avLst/>
                    </a:prstGeom>
                    <a:noFill/>
                    <a:ln>
                      <a:noFill/>
                    </a:ln>
                  </pic:spPr>
                </pic:pic>
              </a:graphicData>
            </a:graphic>
          </wp:inline>
        </w:drawing>
      </w:r>
    </w:p>
    <w:p w14:paraId="4713C5C7" w14:textId="77777777" w:rsidR="00BC7854" w:rsidRDefault="00BC7854" w:rsidP="008D0210">
      <w:pPr>
        <w:pStyle w:val="ListParagraph"/>
        <w:ind w:left="3600"/>
      </w:pPr>
      <w:r>
        <w:t>Done</w:t>
      </w:r>
    </w:p>
    <w:p w14:paraId="5C974F7D" w14:textId="77777777" w:rsidR="00551B2D" w:rsidRDefault="00551B2D" w:rsidP="00551B2D">
      <w:pPr>
        <w:pStyle w:val="Heading2"/>
      </w:pPr>
      <w:bookmarkStart w:id="9" w:name="_Toc414872978"/>
      <w:r>
        <w:lastRenderedPageBreak/>
        <w:t>Returning to master</w:t>
      </w:r>
      <w:bookmarkEnd w:id="9"/>
    </w:p>
    <w:p w14:paraId="33D15357" w14:textId="77777777" w:rsidR="000E5DA6" w:rsidRDefault="000E5DA6" w:rsidP="008D0210">
      <w:pPr>
        <w:pStyle w:val="ListParagraph"/>
        <w:numPr>
          <w:ilvl w:val="4"/>
          <w:numId w:val="43"/>
        </w:numPr>
      </w:pPr>
      <w:r>
        <w:t xml:space="preserve">Once complete switch to master </w:t>
      </w:r>
    </w:p>
    <w:p w14:paraId="0076FDC9" w14:textId="77777777" w:rsidR="000E5DA6" w:rsidRDefault="000E5DA6" w:rsidP="004C319F">
      <w:pPr>
        <w:pStyle w:val="ListParagraph"/>
        <w:ind w:left="3600"/>
      </w:pPr>
      <w:r>
        <w:rPr>
          <w:noProof/>
          <w:lang w:eastAsia="en-AU"/>
        </w:rPr>
        <w:drawing>
          <wp:inline distT="0" distB="0" distL="0" distR="0" wp14:anchorId="4EA90934" wp14:editId="45D2F57E">
            <wp:extent cx="3095625" cy="22705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095625" cy="2270565"/>
                    </a:xfrm>
                    <a:prstGeom prst="rect">
                      <a:avLst/>
                    </a:prstGeom>
                    <a:noFill/>
                    <a:ln>
                      <a:noFill/>
                    </a:ln>
                  </pic:spPr>
                </pic:pic>
              </a:graphicData>
            </a:graphic>
          </wp:inline>
        </w:drawing>
      </w:r>
    </w:p>
    <w:p w14:paraId="6FF2BEF0" w14:textId="77777777" w:rsidR="000E5DA6" w:rsidRDefault="000E5DA6" w:rsidP="008D0210">
      <w:pPr>
        <w:pStyle w:val="ListParagraph"/>
        <w:numPr>
          <w:ilvl w:val="0"/>
          <w:numId w:val="43"/>
        </w:numPr>
      </w:pPr>
      <w:r>
        <w:br w:type="page"/>
      </w:r>
    </w:p>
    <w:p w14:paraId="4E9402DC" w14:textId="77777777" w:rsidR="000E5DA6" w:rsidRDefault="000E5DA6" w:rsidP="008D0210">
      <w:pPr>
        <w:pStyle w:val="ListParagraph"/>
        <w:numPr>
          <w:ilvl w:val="4"/>
          <w:numId w:val="43"/>
        </w:numPr>
      </w:pPr>
      <w:r>
        <w:lastRenderedPageBreak/>
        <w:t>Then merge from your branch</w:t>
      </w:r>
    </w:p>
    <w:p w14:paraId="1F3E991A" w14:textId="77777777" w:rsidR="000E5DA6" w:rsidRDefault="000E5DA6" w:rsidP="008D0210">
      <w:pPr>
        <w:pStyle w:val="ListParagraph"/>
        <w:ind w:left="3600"/>
      </w:pPr>
      <w:r>
        <w:rPr>
          <w:noProof/>
          <w:lang w:eastAsia="en-AU"/>
        </w:rPr>
        <w:drawing>
          <wp:inline distT="0" distB="0" distL="0" distR="0" wp14:anchorId="4920C84D" wp14:editId="09B11089">
            <wp:extent cx="3257550" cy="79269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257550" cy="792690"/>
                    </a:xfrm>
                    <a:prstGeom prst="rect">
                      <a:avLst/>
                    </a:prstGeom>
                    <a:noFill/>
                    <a:ln>
                      <a:noFill/>
                    </a:ln>
                  </pic:spPr>
                </pic:pic>
              </a:graphicData>
            </a:graphic>
          </wp:inline>
        </w:drawing>
      </w:r>
    </w:p>
    <w:p w14:paraId="3F84327E" w14:textId="77777777" w:rsidR="000E5DA6" w:rsidRDefault="000E5DA6" w:rsidP="008D0210">
      <w:pPr>
        <w:pStyle w:val="ListParagraph"/>
        <w:ind w:left="3600"/>
      </w:pPr>
      <w:r>
        <w:rPr>
          <w:noProof/>
          <w:lang w:eastAsia="en-AU"/>
        </w:rPr>
        <w:drawing>
          <wp:inline distT="0" distB="0" distL="0" distR="0" wp14:anchorId="68D41416" wp14:editId="2B13724D">
            <wp:extent cx="3524250" cy="2738766"/>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stretch>
                      <a:fillRect/>
                    </a:stretch>
                  </pic:blipFill>
                  <pic:spPr>
                    <a:xfrm>
                      <a:off x="0" y="0"/>
                      <a:ext cx="3524250" cy="2738766"/>
                    </a:xfrm>
                    <a:prstGeom prst="rect">
                      <a:avLst/>
                    </a:prstGeom>
                  </pic:spPr>
                </pic:pic>
              </a:graphicData>
            </a:graphic>
          </wp:inline>
        </w:drawing>
      </w:r>
    </w:p>
    <w:p w14:paraId="4D91E084" w14:textId="77777777" w:rsidR="008D0210" w:rsidRDefault="000E5DA6" w:rsidP="008D0210">
      <w:pPr>
        <w:pStyle w:val="ListParagraph"/>
        <w:numPr>
          <w:ilvl w:val="4"/>
          <w:numId w:val="43"/>
        </w:numPr>
      </w:pPr>
      <w:r>
        <w:t>Then delete the branch f</w:t>
      </w:r>
      <w:r w:rsidR="008D0210">
        <w:t>rom the local machine and server</w:t>
      </w:r>
    </w:p>
    <w:p w14:paraId="705F1280" w14:textId="77777777" w:rsidR="000E5DA6" w:rsidRDefault="008D0210" w:rsidP="008D0210">
      <w:pPr>
        <w:pStyle w:val="ListParagraph"/>
        <w:ind w:left="3600"/>
      </w:pPr>
      <w:r>
        <w:rPr>
          <w:noProof/>
          <w:lang w:eastAsia="en-AU"/>
        </w:rPr>
        <w:drawing>
          <wp:inline distT="0" distB="0" distL="0" distR="0" wp14:anchorId="2414B370" wp14:editId="4934A3C2">
            <wp:extent cx="3257550" cy="79269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257550" cy="792690"/>
                    </a:xfrm>
                    <a:prstGeom prst="rect">
                      <a:avLst/>
                    </a:prstGeom>
                    <a:noFill/>
                    <a:ln>
                      <a:noFill/>
                    </a:ln>
                  </pic:spPr>
                </pic:pic>
              </a:graphicData>
            </a:graphic>
          </wp:inline>
        </w:drawing>
      </w:r>
    </w:p>
    <w:p w14:paraId="0A559D95" w14:textId="77777777" w:rsidR="008D0210" w:rsidRDefault="008D0210" w:rsidP="008D0210">
      <w:pPr>
        <w:pStyle w:val="ListParagraph"/>
        <w:numPr>
          <w:ilvl w:val="4"/>
          <w:numId w:val="43"/>
        </w:numPr>
      </w:pPr>
      <w:r>
        <w:t>...remove the local branch by first opening up the Checkout/Switch dialog to get at the Browse refs dialog.</w:t>
      </w:r>
    </w:p>
    <w:p w14:paraId="118B11F5" w14:textId="77777777" w:rsidR="008D0210" w:rsidRDefault="008D0210" w:rsidP="008D0210">
      <w:pPr>
        <w:pStyle w:val="ListParagraph"/>
        <w:ind w:left="3600"/>
      </w:pPr>
    </w:p>
    <w:p w14:paraId="1F3C99A8" w14:textId="77777777" w:rsidR="008D0210" w:rsidRPr="008D0210" w:rsidRDefault="008D0210" w:rsidP="008D0210">
      <w:pPr>
        <w:pStyle w:val="ListParagraph"/>
        <w:ind w:left="3600"/>
      </w:pPr>
      <w:r w:rsidRPr="008D0210">
        <w:rPr>
          <w:noProof/>
          <w:lang w:eastAsia="en-AU"/>
        </w:rPr>
        <w:drawing>
          <wp:inline distT="0" distB="0" distL="0" distR="0" wp14:anchorId="037B1BAD" wp14:editId="24E1794A">
            <wp:extent cx="3387090" cy="2419350"/>
            <wp:effectExtent l="0" t="0" r="3810" b="0"/>
            <wp:docPr id="34" name="Picture 3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enter image description her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387090" cy="2419350"/>
                    </a:xfrm>
                    <a:prstGeom prst="rect">
                      <a:avLst/>
                    </a:prstGeom>
                    <a:noFill/>
                    <a:ln>
                      <a:noFill/>
                    </a:ln>
                  </pic:spPr>
                </pic:pic>
              </a:graphicData>
            </a:graphic>
          </wp:inline>
        </w:drawing>
      </w:r>
    </w:p>
    <w:p w14:paraId="72DF779A" w14:textId="77777777" w:rsidR="008D0210" w:rsidRDefault="008D0210" w:rsidP="008D0210">
      <w:pPr>
        <w:pStyle w:val="ListParagraph"/>
        <w:ind w:left="3600"/>
      </w:pPr>
    </w:p>
    <w:p w14:paraId="01FC4A48" w14:textId="77777777" w:rsidR="00551B2D" w:rsidRDefault="00551B2D">
      <w:pPr>
        <w:spacing w:after="0"/>
        <w:ind w:left="0"/>
        <w:rPr>
          <w:rFonts w:ascii="Calibri" w:eastAsiaTheme="minorHAnsi" w:hAnsi="Calibri" w:cs="Calibri"/>
          <w:lang w:val="en-AU"/>
        </w:rPr>
      </w:pPr>
      <w:r>
        <w:br w:type="page"/>
      </w:r>
    </w:p>
    <w:p w14:paraId="46BA5F08" w14:textId="77777777" w:rsidR="008D0210" w:rsidRDefault="008D0210" w:rsidP="008D0210">
      <w:pPr>
        <w:pStyle w:val="ListParagraph"/>
        <w:numPr>
          <w:ilvl w:val="4"/>
          <w:numId w:val="43"/>
        </w:numPr>
      </w:pPr>
      <w:r>
        <w:lastRenderedPageBreak/>
        <w:t>In the Browse refs dialog we can right click on the local branch and choose to delete it.</w:t>
      </w:r>
    </w:p>
    <w:p w14:paraId="76DC9C8F" w14:textId="77777777" w:rsidR="008D0210" w:rsidRDefault="008D0210" w:rsidP="008D0210">
      <w:pPr>
        <w:pStyle w:val="ListParagraph"/>
        <w:ind w:left="3600"/>
      </w:pPr>
    </w:p>
    <w:p w14:paraId="086F04F3" w14:textId="77777777" w:rsidR="008D0210" w:rsidRPr="008D0210" w:rsidRDefault="008D0210" w:rsidP="008D0210">
      <w:pPr>
        <w:pStyle w:val="ListParagraph"/>
        <w:ind w:left="3600"/>
      </w:pPr>
      <w:r w:rsidRPr="008D0210">
        <w:rPr>
          <w:noProof/>
          <w:lang w:eastAsia="en-AU"/>
        </w:rPr>
        <w:drawing>
          <wp:inline distT="0" distB="0" distL="0" distR="0" wp14:anchorId="78F6E39F" wp14:editId="32873F80">
            <wp:extent cx="2695575" cy="2707424"/>
            <wp:effectExtent l="0" t="0" r="0" b="0"/>
            <wp:docPr id="36" name="Picture 3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enter image description here"/>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695575" cy="2707424"/>
                    </a:xfrm>
                    <a:prstGeom prst="rect">
                      <a:avLst/>
                    </a:prstGeom>
                    <a:noFill/>
                    <a:ln>
                      <a:noFill/>
                    </a:ln>
                  </pic:spPr>
                </pic:pic>
              </a:graphicData>
            </a:graphic>
          </wp:inline>
        </w:drawing>
      </w:r>
    </w:p>
    <w:p w14:paraId="261DA071" w14:textId="77777777" w:rsidR="008D0210" w:rsidRDefault="008D0210" w:rsidP="008D0210">
      <w:pPr>
        <w:pStyle w:val="ListParagraph"/>
        <w:ind w:left="3600"/>
      </w:pPr>
    </w:p>
    <w:p w14:paraId="59A0D170" w14:textId="77777777" w:rsidR="008D0210" w:rsidRDefault="008D0210" w:rsidP="008D0210">
      <w:pPr>
        <w:pStyle w:val="ListParagraph"/>
        <w:numPr>
          <w:ilvl w:val="4"/>
          <w:numId w:val="43"/>
        </w:numPr>
      </w:pPr>
      <w:r>
        <w:t>To delete a remote branch we can do the same thing, but instead of right clicking on our local branch we expand the remotes tree in the left part of the dialog and then locate the remote branch.</w:t>
      </w:r>
    </w:p>
    <w:p w14:paraId="098F8CFC" w14:textId="77777777" w:rsidR="008D0210" w:rsidRDefault="008D0210" w:rsidP="008D0210">
      <w:pPr>
        <w:pStyle w:val="ListParagraph"/>
        <w:ind w:left="3600"/>
      </w:pPr>
    </w:p>
    <w:p w14:paraId="6320441C" w14:textId="77777777" w:rsidR="008D0210" w:rsidRPr="008D0210" w:rsidRDefault="008D0210" w:rsidP="008D0210">
      <w:pPr>
        <w:pStyle w:val="ListParagraph"/>
        <w:ind w:left="3600"/>
      </w:pPr>
      <w:r w:rsidRPr="008D0210">
        <w:rPr>
          <w:noProof/>
          <w:lang w:eastAsia="en-AU"/>
        </w:rPr>
        <w:drawing>
          <wp:inline distT="0" distB="0" distL="0" distR="0" wp14:anchorId="099BEB58" wp14:editId="3DA03A47">
            <wp:extent cx="2857500" cy="2870061"/>
            <wp:effectExtent l="0" t="0" r="0" b="6985"/>
            <wp:docPr id="38" name="Picture 38"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enter image description here"/>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857500" cy="2870061"/>
                    </a:xfrm>
                    <a:prstGeom prst="rect">
                      <a:avLst/>
                    </a:prstGeom>
                    <a:noFill/>
                    <a:ln>
                      <a:noFill/>
                    </a:ln>
                  </pic:spPr>
                </pic:pic>
              </a:graphicData>
            </a:graphic>
          </wp:inline>
        </w:drawing>
      </w:r>
    </w:p>
    <w:p w14:paraId="67E1D896" w14:textId="77777777" w:rsidR="008D0210" w:rsidRDefault="008D0210" w:rsidP="008D0210">
      <w:pPr>
        <w:pStyle w:val="ListParagraph"/>
        <w:ind w:left="3600"/>
      </w:pPr>
    </w:p>
    <w:p w14:paraId="5E3EDA57" w14:textId="77777777" w:rsidR="00A41ED8" w:rsidRDefault="00A41ED8" w:rsidP="008D0210">
      <w:pPr>
        <w:pStyle w:val="ListParagraph"/>
        <w:ind w:left="3600"/>
        <w:rPr>
          <w:ins w:id="10" w:author="Pitman, Dale" w:date="2015-03-23T11:53:00Z"/>
        </w:rPr>
      </w:pPr>
    </w:p>
    <w:p w14:paraId="2C4B325E" w14:textId="77777777" w:rsidR="008F088F" w:rsidRDefault="008F088F">
      <w:pPr>
        <w:spacing w:after="0"/>
        <w:ind w:left="0"/>
        <w:rPr>
          <w:ins w:id="11" w:author="Pitman, Dale" w:date="2015-03-23T11:54:00Z"/>
          <w:b/>
          <w:sz w:val="28"/>
          <w:szCs w:val="36"/>
        </w:rPr>
      </w:pPr>
      <w:ins w:id="12" w:author="Pitman, Dale" w:date="2015-03-23T11:54:00Z">
        <w:r>
          <w:br w:type="page"/>
        </w:r>
      </w:ins>
    </w:p>
    <w:p w14:paraId="5BD8162A" w14:textId="77777777" w:rsidR="008F088F" w:rsidRDefault="008F088F">
      <w:pPr>
        <w:pStyle w:val="Heading2"/>
        <w:rPr>
          <w:ins w:id="13" w:author="Pitman, Dale" w:date="2015-03-23T11:54:00Z"/>
        </w:rPr>
        <w:pPrChange w:id="14" w:author="Pitman, Dale" w:date="2015-03-23T11:53:00Z">
          <w:pPr>
            <w:pStyle w:val="ListParagraph"/>
            <w:ind w:left="3600"/>
          </w:pPr>
        </w:pPrChange>
      </w:pPr>
      <w:ins w:id="15" w:author="Pitman, Dale" w:date="2015-03-23T11:53:00Z">
        <w:r>
          <w:lastRenderedPageBreak/>
          <w:t>Branch example</w:t>
        </w:r>
      </w:ins>
    </w:p>
    <w:p w14:paraId="0BD7372E" w14:textId="77777777" w:rsidR="008F088F" w:rsidRDefault="008F088F">
      <w:pPr>
        <w:rPr>
          <w:ins w:id="16" w:author="Pitman, Dale" w:date="2015-03-23T11:54:00Z"/>
        </w:rPr>
        <w:pPrChange w:id="17" w:author="Pitman, Dale" w:date="2015-03-23T11:54:00Z">
          <w:pPr>
            <w:pStyle w:val="ListParagraph"/>
            <w:ind w:left="3600"/>
          </w:pPr>
        </w:pPrChange>
      </w:pPr>
      <w:ins w:id="18" w:author="Pitman, Dale" w:date="2015-03-23T11:54:00Z">
        <w:r>
          <w:t xml:space="preserve">In the example below 2 branches were created, both users worked on their branch in insolation making </w:t>
        </w:r>
      </w:ins>
      <w:ins w:id="19" w:author="Pitman, Dale" w:date="2015-03-23T11:55:00Z">
        <w:r>
          <w:t>multiple</w:t>
        </w:r>
      </w:ins>
      <w:ins w:id="20" w:author="Pitman, Dale" w:date="2015-03-23T11:54:00Z">
        <w:r>
          <w:t xml:space="preserve"> </w:t>
        </w:r>
      </w:ins>
      <w:ins w:id="21" w:author="Pitman, Dale" w:date="2015-03-23T11:55:00Z">
        <w:r>
          <w:t xml:space="preserve">check-ins. </w:t>
        </w:r>
      </w:ins>
      <w:ins w:id="22" w:author="Pitman, Dale" w:date="2015-03-23T11:56:00Z">
        <w:r>
          <w:t>After</w:t>
        </w:r>
      </w:ins>
      <w:ins w:id="23" w:author="Pitman, Dale" w:date="2015-03-23T11:55:00Z">
        <w:r>
          <w:t xml:space="preserve"> the work is completed the branch is merged in to master and deleted.</w:t>
        </w:r>
      </w:ins>
    </w:p>
    <w:p w14:paraId="5A6CA518" w14:textId="77777777" w:rsidR="008F088F" w:rsidRDefault="008F088F">
      <w:pPr>
        <w:rPr>
          <w:ins w:id="24" w:author="Pitman, Dale" w:date="2015-03-23T11:59:00Z"/>
        </w:rPr>
        <w:pPrChange w:id="25" w:author="Pitman, Dale" w:date="2015-03-23T11:54:00Z">
          <w:pPr>
            <w:pStyle w:val="ListParagraph"/>
            <w:ind w:left="3600"/>
          </w:pPr>
        </w:pPrChange>
      </w:pPr>
      <w:ins w:id="26" w:author="Pitman, Dale" w:date="2015-03-23T11:54:00Z">
        <w:r>
          <w:rPr>
            <w:noProof/>
            <w:lang w:val="en-AU" w:eastAsia="en-AU"/>
          </w:rPr>
          <w:drawing>
            <wp:inline distT="0" distB="0" distL="0" distR="0" wp14:anchorId="46E88F2F" wp14:editId="62C9CC4C">
              <wp:extent cx="3952875" cy="20248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52875" cy="2024812"/>
                      </a:xfrm>
                      <a:prstGeom prst="rect">
                        <a:avLst/>
                      </a:prstGeom>
                      <a:noFill/>
                      <a:ln>
                        <a:noFill/>
                      </a:ln>
                    </pic:spPr>
                  </pic:pic>
                </a:graphicData>
              </a:graphic>
            </wp:inline>
          </w:drawing>
        </w:r>
      </w:ins>
    </w:p>
    <w:p w14:paraId="15066B34" w14:textId="77777777" w:rsidR="008F088F" w:rsidRPr="008F088F" w:rsidRDefault="008F088F">
      <w:pPr>
        <w:pPrChange w:id="27" w:author="Pitman, Dale" w:date="2015-03-23T11:54:00Z">
          <w:pPr>
            <w:pStyle w:val="ListParagraph"/>
            <w:ind w:left="3600"/>
          </w:pPr>
        </w:pPrChange>
      </w:pPr>
      <w:ins w:id="28" w:author="Pitman, Dale" w:date="2015-03-23T11:59:00Z">
        <w:r>
          <w:t>Without branches merge operations are more frequent</w:t>
        </w:r>
        <w:r w:rsidR="005C7D63">
          <w:t xml:space="preserve"> and care must be taken to avoid </w:t>
        </w:r>
      </w:ins>
      <w:ins w:id="29" w:author="Pitman, Dale" w:date="2015-03-23T12:00:00Z">
        <w:r w:rsidR="005C7D63">
          <w:t>causing problems in the others persons work.</w:t>
        </w:r>
      </w:ins>
    </w:p>
    <w:p w14:paraId="324B696E" w14:textId="77777777" w:rsidR="0084133F" w:rsidRDefault="0084133F" w:rsidP="0084133F">
      <w:pPr>
        <w:pStyle w:val="Heading1"/>
      </w:pPr>
      <w:bookmarkStart w:id="30" w:name="_Toc414872979"/>
      <w:r>
        <w:lastRenderedPageBreak/>
        <w:t>Typical process for software development</w:t>
      </w:r>
      <w:bookmarkEnd w:id="30"/>
    </w:p>
    <w:p w14:paraId="12187C00" w14:textId="77777777" w:rsidR="00877403" w:rsidRDefault="0084133F" w:rsidP="004C319F">
      <w:r>
        <w:t>1. “git pull” to get the latest code from git server.</w:t>
      </w:r>
    </w:p>
    <w:p w14:paraId="5059DA13" w14:textId="77777777" w:rsidR="00877403" w:rsidRDefault="0084133F" w:rsidP="004C319F">
      <w:r>
        <w:t>2. creates a feature branch with a meaningful name indicating the dev work, for example “FT100 supports EM1210 full program”, if we have jira item, jira item nu</w:t>
      </w:r>
      <w:r w:rsidR="00826EF4">
        <w:t>mber and title are recommended to be used as</w:t>
      </w:r>
      <w:r>
        <w:t xml:space="preserve"> the branch name.</w:t>
      </w:r>
    </w:p>
    <w:p w14:paraId="220FEF15" w14:textId="77777777" w:rsidR="00877403" w:rsidRDefault="0084133F" w:rsidP="004C319F">
      <w:r>
        <w:t>3. starts the dev work, and commits all your changes into the feature branch by commit and then push as many times as you want.</w:t>
      </w:r>
    </w:p>
    <w:p w14:paraId="5853CCD9" w14:textId="77777777" w:rsidR="00877403" w:rsidRDefault="0084133F" w:rsidP="004C319F">
      <w:r>
        <w:t xml:space="preserve">4. </w:t>
      </w:r>
      <w:del w:id="31" w:author="Pitman, Dale" w:date="2015-03-23T12:02:00Z">
        <w:r w:rsidDel="00B506C7">
          <w:delText>you</w:delText>
        </w:r>
      </w:del>
      <w:ins w:id="32" w:author="Pitman, Dale" w:date="2015-03-23T12:02:00Z">
        <w:r w:rsidR="00B506C7">
          <w:t>You</w:t>
        </w:r>
      </w:ins>
      <w:r>
        <w:t xml:space="preserve"> can pull from master from remote server any time, and it will merge the master into your local feature branch, recompile to make sure the code is still working.</w:t>
      </w:r>
    </w:p>
    <w:p w14:paraId="21E680F8" w14:textId="77777777" w:rsidR="00877403" w:rsidRDefault="0084133F" w:rsidP="004C319F">
      <w:r>
        <w:t xml:space="preserve">4. </w:t>
      </w:r>
      <w:del w:id="33" w:author="Pitman, Dale" w:date="2015-03-23T12:02:00Z">
        <w:r w:rsidDel="00B506C7">
          <w:delText>when</w:delText>
        </w:r>
      </w:del>
      <w:ins w:id="34" w:author="Pitman, Dale" w:date="2015-03-23T12:02:00Z">
        <w:r w:rsidR="00B506C7">
          <w:t>When</w:t>
        </w:r>
      </w:ins>
      <w:r>
        <w:t xml:space="preserve"> the dev work is done, do a </w:t>
      </w:r>
      <w:del w:id="35" w:author="Pitman, Dale" w:date="2015-03-23T12:03:00Z">
        <w:r w:rsidDel="00B506C7">
          <w:delText xml:space="preserve">last </w:delText>
        </w:r>
      </w:del>
      <w:ins w:id="36" w:author="Pitman, Dale" w:date="2015-03-23T12:03:00Z">
        <w:r w:rsidR="00B506C7">
          <w:t xml:space="preserve">pull from </w:t>
        </w:r>
      </w:ins>
      <w:r>
        <w:t xml:space="preserve">master </w:t>
      </w:r>
      <w:del w:id="37" w:author="Pitman, Dale" w:date="2015-03-23T12:03:00Z">
        <w:r w:rsidDel="00B506C7">
          <w:delText xml:space="preserve">pull </w:delText>
        </w:r>
      </w:del>
      <w:r>
        <w:t xml:space="preserve">to bring in all the master branch changes, recompile to make sure </w:t>
      </w:r>
      <w:del w:id="38" w:author="Pitman, Dale" w:date="2015-03-23T12:02:00Z">
        <w:r w:rsidDel="00B506C7">
          <w:delText>its</w:delText>
        </w:r>
      </w:del>
      <w:ins w:id="39" w:author="Pitman, Dale" w:date="2015-03-23T12:02:00Z">
        <w:r w:rsidR="00B506C7">
          <w:t>it’s</w:t>
        </w:r>
      </w:ins>
      <w:r>
        <w:t xml:space="preserve"> all good and then commits all your changes into the feature branc</w:t>
      </w:r>
      <w:r w:rsidR="00826EF4">
        <w:t xml:space="preserve">h. </w:t>
      </w:r>
    </w:p>
    <w:p w14:paraId="22EE5F4C" w14:textId="77777777" w:rsidR="00877403" w:rsidRDefault="00826EF4" w:rsidP="004C319F">
      <w:r>
        <w:t>5. You can trigger “pull request”</w:t>
      </w:r>
      <w:r w:rsidR="0084133F">
        <w:t xml:space="preserve"> </w:t>
      </w:r>
      <w:r w:rsidR="004E3362" w:rsidRPr="004C319F">
        <w:rPr>
          <w:b/>
        </w:rPr>
        <w:t>(in GitHub)</w:t>
      </w:r>
      <w:r w:rsidR="004E3362">
        <w:t xml:space="preserve"> </w:t>
      </w:r>
      <w:r>
        <w:t>and this will send the request to other developers to review your code</w:t>
      </w:r>
      <w:del w:id="40" w:author="Pitman, Dale" w:date="2015-03-23T12:03:00Z">
        <w:r w:rsidDel="00B506C7">
          <w:delText>.</w:delText>
        </w:r>
      </w:del>
      <w:r>
        <w:t xml:space="preserve"> (not must do but encourage to do)</w:t>
      </w:r>
      <w:ins w:id="41" w:author="Pitman, Dale" w:date="2015-03-23T12:03:00Z">
        <w:r w:rsidR="00B506C7">
          <w:t>.</w:t>
        </w:r>
      </w:ins>
    </w:p>
    <w:p w14:paraId="2DCA98BD" w14:textId="77777777" w:rsidR="004E3362" w:rsidRDefault="00826EF4" w:rsidP="004C319F">
      <w:r>
        <w:t xml:space="preserve">6. </w:t>
      </w:r>
      <w:del w:id="42" w:author="Pitman, Dale" w:date="2015-03-23T12:02:00Z">
        <w:r w:rsidDel="00B506C7">
          <w:delText>after</w:delText>
        </w:r>
      </w:del>
      <w:ins w:id="43" w:author="Pitman, Dale" w:date="2015-03-23T12:02:00Z">
        <w:r w:rsidR="00B506C7">
          <w:t>After</w:t>
        </w:r>
      </w:ins>
      <w:r>
        <w:t xml:space="preserve"> reviewing, then go to merge your feature branch to master branch and delete your feature branch. </w:t>
      </w:r>
    </w:p>
    <w:p w14:paraId="505251FE" w14:textId="77777777" w:rsidR="004E3362" w:rsidRDefault="004E3362" w:rsidP="004E3362"/>
    <w:p w14:paraId="0120541F" w14:textId="77777777" w:rsidR="004E3362" w:rsidRPr="004C319F" w:rsidRDefault="004E3362" w:rsidP="004E3362">
      <w:pPr>
        <w:rPr>
          <w:i/>
        </w:rPr>
      </w:pPr>
      <w:r w:rsidRPr="004C319F">
        <w:rPr>
          <w:i/>
        </w:rPr>
        <w:t xml:space="preserve">Note: this rule is not required for some minor bug fixings to the master branch. Bug fixings can happen on master branch unless it’s a complicated solution and requires some structure change. </w:t>
      </w:r>
    </w:p>
    <w:p w14:paraId="5047CA61" w14:textId="77777777" w:rsidR="004E3362" w:rsidRDefault="004E3362">
      <w:pPr>
        <w:spacing w:after="0"/>
        <w:ind w:left="0"/>
      </w:pPr>
      <w:r>
        <w:br w:type="page"/>
      </w:r>
    </w:p>
    <w:p w14:paraId="6D2BD004" w14:textId="77777777" w:rsidR="004E3362" w:rsidRDefault="004E3362" w:rsidP="004E3362"/>
    <w:p w14:paraId="44D81A85" w14:textId="77777777" w:rsidR="004E3362" w:rsidRDefault="004E3362" w:rsidP="004C319F">
      <w:r>
        <w:t>TortoiseGit-&gt;show log is a very handy tool to use. It shows all the activities on each branch, and gives user very clear view.</w:t>
      </w:r>
    </w:p>
    <w:p w14:paraId="317E3DE7" w14:textId="77777777" w:rsidR="004E3362" w:rsidRDefault="004E3362" w:rsidP="004C319F">
      <w:r>
        <w:rPr>
          <w:noProof/>
          <w:lang w:val="en-AU" w:eastAsia="en-AU"/>
        </w:rPr>
        <w:drawing>
          <wp:inline distT="0" distB="0" distL="0" distR="0" wp14:anchorId="72AF71B9" wp14:editId="4FAAB88C">
            <wp:extent cx="4422259" cy="624840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srcRect/>
                    <a:stretch>
                      <a:fillRect/>
                    </a:stretch>
                  </pic:blipFill>
                  <pic:spPr bwMode="auto">
                    <a:xfrm>
                      <a:off x="0" y="0"/>
                      <a:ext cx="4423867" cy="6250672"/>
                    </a:xfrm>
                    <a:prstGeom prst="rect">
                      <a:avLst/>
                    </a:prstGeom>
                    <a:noFill/>
                    <a:ln w="9525">
                      <a:noFill/>
                      <a:miter lim="800000"/>
                      <a:headEnd/>
                      <a:tailEnd/>
                    </a:ln>
                  </pic:spPr>
                </pic:pic>
              </a:graphicData>
            </a:graphic>
          </wp:inline>
        </w:drawing>
      </w:r>
    </w:p>
    <w:p w14:paraId="53199BBC" w14:textId="77777777" w:rsidR="004E3362" w:rsidRDefault="004E3362" w:rsidP="004C319F"/>
    <w:p w14:paraId="18786CD1" w14:textId="77777777" w:rsidR="004E3362" w:rsidRDefault="004E3362" w:rsidP="004C319F"/>
    <w:p w14:paraId="5EF34885" w14:textId="77777777" w:rsidR="004E3362" w:rsidRDefault="004E3362" w:rsidP="004C319F">
      <w:pPr>
        <w:pStyle w:val="Heading1"/>
      </w:pPr>
      <w:bookmarkStart w:id="44" w:name="_Toc414872980"/>
      <w:r>
        <w:lastRenderedPageBreak/>
        <w:t>Git Test project</w:t>
      </w:r>
      <w:bookmarkEnd w:id="44"/>
    </w:p>
    <w:p w14:paraId="3631F1CE" w14:textId="77777777" w:rsidR="004E3362" w:rsidRDefault="004E3362" w:rsidP="004C319F">
      <w:r>
        <w:t>A test repository has been setup (</w:t>
      </w:r>
      <w:hyperlink r:id="rId43" w:history="1">
        <w:r w:rsidRPr="003A7CD3">
          <w:rPr>
            <w:rStyle w:val="Hyperlink"/>
          </w:rPr>
          <w:t>https://github.com/LandisGyr/test.git</w:t>
        </w:r>
      </w:hyperlink>
      <w:r>
        <w:t>) this project can be used to test any of the above processes.</w:t>
      </w:r>
    </w:p>
    <w:p w14:paraId="35163D5C" w14:textId="77777777" w:rsidR="004E3362" w:rsidRDefault="004E3362" w:rsidP="004C319F"/>
    <w:p w14:paraId="313CBDE0" w14:textId="77777777" w:rsidR="004E3362" w:rsidRDefault="004E3362" w:rsidP="004C319F"/>
    <w:sectPr w:rsidR="004E3362" w:rsidSect="00BF1155">
      <w:headerReference w:type="default" r:id="rId44"/>
      <w:footerReference w:type="default" r:id="rId45"/>
      <w:pgSz w:w="11907" w:h="16840"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7C086" w14:textId="77777777" w:rsidR="0037728D" w:rsidRDefault="0037728D" w:rsidP="009E6957">
      <w:pPr>
        <w:spacing w:after="0"/>
      </w:pPr>
      <w:r>
        <w:separator/>
      </w:r>
    </w:p>
  </w:endnote>
  <w:endnote w:type="continuationSeparator" w:id="0">
    <w:p w14:paraId="6883893D" w14:textId="77777777" w:rsidR="0037728D" w:rsidRDefault="0037728D" w:rsidP="009E69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6C23D" w14:textId="77777777" w:rsidR="00EF1F2F" w:rsidRDefault="00EF1F2F">
    <w:pPr>
      <w:pStyle w:val="Footer"/>
    </w:pPr>
    <w:r w:rsidRPr="00E542C0">
      <w:t>© Landis+Gyr</w:t>
    </w:r>
    <w:r>
      <w:tab/>
    </w:r>
    <w:r w:rsidR="0037728D">
      <w:fldChar w:fldCharType="begin"/>
    </w:r>
    <w:r w:rsidR="0037728D">
      <w:instrText xml:space="preserve"> DOCPROPERTY  "Document number"  \* MERGEFORMAT </w:instrText>
    </w:r>
    <w:r w:rsidR="0037728D">
      <w:fldChar w:fldCharType="separate"/>
    </w:r>
    <w:r w:rsidR="00E7701E">
      <w:t>Document Number: XXX</w:t>
    </w:r>
    <w:r w:rsidR="0037728D">
      <w:fldChar w:fldCharType="end"/>
    </w:r>
    <w:r>
      <w:t xml:space="preserve"> - </w:t>
    </w:r>
    <w:r w:rsidR="0037728D">
      <w:fldChar w:fldCharType="begin"/>
    </w:r>
    <w:r w:rsidR="0037728D">
      <w:instrText xml:space="preserve"> TITLE   \* MERGEFORMAT </w:instrText>
    </w:r>
    <w:r w:rsidR="0037728D">
      <w:fldChar w:fldCharType="separate"/>
    </w:r>
    <w:r w:rsidR="00E7701E">
      <w:t>Working with git (Tortoise)</w:t>
    </w:r>
    <w:r w:rsidR="0037728D">
      <w:fldChar w:fldCharType="end"/>
    </w:r>
    <w:r>
      <w:t xml:space="preserve"> - </w:t>
    </w:r>
    <w:r w:rsidR="0037728D">
      <w:fldChar w:fldCharType="begin"/>
    </w:r>
    <w:r w:rsidR="0037728D">
      <w:instrText xml:space="preserve"> SUBJECT   \* MERGEFORMAT </w:instrText>
    </w:r>
    <w:r w:rsidR="0037728D">
      <w:fldChar w:fldCharType="separate"/>
    </w:r>
    <w:r w:rsidR="00E7701E">
      <w:t>release 1</w:t>
    </w:r>
    <w:r w:rsidR="0037728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E930F" w14:textId="77777777" w:rsidR="00EF1F2F" w:rsidRDefault="0037728D">
    <w:pPr>
      <w:pStyle w:val="Footer"/>
    </w:pPr>
    <w:r>
      <w:fldChar w:fldCharType="begin"/>
    </w:r>
    <w:r>
      <w:instrText xml:space="preserve"> DOCPROPERTY  "Document number"  \* MERGEFORMAT </w:instrText>
    </w:r>
    <w:r>
      <w:fldChar w:fldCharType="separate"/>
    </w:r>
    <w:r w:rsidR="00EF1F2F">
      <w:t>Document Number: XXX</w:t>
    </w:r>
    <w:r>
      <w:fldChar w:fldCharType="end"/>
    </w:r>
    <w:r w:rsidR="00EF1F2F">
      <w:t xml:space="preserve"> - </w:t>
    </w:r>
    <w:r>
      <w:fldChar w:fldCharType="begin"/>
    </w:r>
    <w:r>
      <w:instrText xml:space="preserve"> TITLE   \* </w:instrText>
    </w:r>
    <w:r>
      <w:instrText xml:space="preserve">MERGEFORMAT </w:instrText>
    </w:r>
    <w:r>
      <w:fldChar w:fldCharType="separate"/>
    </w:r>
    <w:r w:rsidR="00EF1F2F">
      <w:t>Document Title</w:t>
    </w:r>
    <w:r>
      <w:fldChar w:fldCharType="end"/>
    </w:r>
    <w:r w:rsidR="00EF1F2F">
      <w:t xml:space="preserve"> - </w:t>
    </w:r>
    <w:r>
      <w:fldChar w:fldCharType="begin"/>
    </w:r>
    <w:r>
      <w:instrText xml:space="preserve"> SUBJECT   \* MERGEFORMAT </w:instrText>
    </w:r>
    <w:r>
      <w:fldChar w:fldCharType="separate"/>
    </w:r>
    <w:r w:rsidR="00EF1F2F">
      <w:t>Sub Heading</w:t>
    </w:r>
    <w:r>
      <w:fldChar w:fldCharType="end"/>
    </w:r>
    <w:r w:rsidR="00EF1F2F">
      <w:tab/>
    </w:r>
    <w:r w:rsidR="00EF1F2F" w:rsidRPr="00E542C0">
      <w:t>© Landis+Gyr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D9DC2" w14:textId="77777777" w:rsidR="00EF1F2F" w:rsidRDefault="00424927">
    <w:pPr>
      <w:pStyle w:val="Footer"/>
      <w:jc w:val="center"/>
    </w:pPr>
    <w:r>
      <w:fldChar w:fldCharType="begin"/>
    </w:r>
    <w:r w:rsidR="00EF1F2F">
      <w:instrText xml:space="preserve"> PAGE   \* MERGEFORMAT </w:instrText>
    </w:r>
    <w:r>
      <w:fldChar w:fldCharType="separate"/>
    </w:r>
    <w:r w:rsidR="00B506C7">
      <w:rPr>
        <w:noProof/>
      </w:rPr>
      <w:t>5</w:t>
    </w:r>
    <w:r>
      <w:rPr>
        <w:noProof/>
      </w:rPr>
      <w:fldChar w:fldCharType="end"/>
    </w:r>
  </w:p>
  <w:p w14:paraId="33D9D10D" w14:textId="77777777" w:rsidR="00EF1F2F" w:rsidRDefault="00EF1F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27D17" w14:textId="77777777" w:rsidR="0037728D" w:rsidRDefault="0037728D" w:rsidP="009E6957">
      <w:pPr>
        <w:spacing w:after="0"/>
      </w:pPr>
      <w:r>
        <w:separator/>
      </w:r>
    </w:p>
  </w:footnote>
  <w:footnote w:type="continuationSeparator" w:id="0">
    <w:p w14:paraId="67E049DA" w14:textId="77777777" w:rsidR="0037728D" w:rsidRDefault="0037728D" w:rsidP="009E695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1E5CA" w14:textId="581A098F" w:rsidR="00EF1F2F" w:rsidRPr="00AB3111" w:rsidRDefault="00EF1F2F" w:rsidP="00AB3111">
    <w:pPr>
      <w:pStyle w:val="Header"/>
    </w:pPr>
    <w:r w:rsidRPr="00AB3111">
      <w:t xml:space="preserve">Page </w:t>
    </w:r>
    <w:r w:rsidR="00424927" w:rsidRPr="00AB3111">
      <w:fldChar w:fldCharType="begin"/>
    </w:r>
    <w:r w:rsidRPr="00AB3111">
      <w:instrText xml:space="preserve"> PAGE  \* Arabic  \* MERGEFORMAT </w:instrText>
    </w:r>
    <w:r w:rsidR="00424927" w:rsidRPr="00AB3111">
      <w:fldChar w:fldCharType="separate"/>
    </w:r>
    <w:r w:rsidR="00B506C7">
      <w:rPr>
        <w:noProof/>
      </w:rPr>
      <w:t>2</w:t>
    </w:r>
    <w:r w:rsidR="00424927" w:rsidRPr="00AB3111">
      <w:fldChar w:fldCharType="end"/>
    </w:r>
    <w:r w:rsidRPr="00AB3111">
      <w:t xml:space="preserve"> of </w:t>
    </w:r>
    <w:r w:rsidR="0037728D">
      <w:fldChar w:fldCharType="begin"/>
    </w:r>
    <w:r w:rsidR="0037728D">
      <w:instrText xml:space="preserve"> NUMPAGES   \* MERGEFORMAT </w:instrText>
    </w:r>
    <w:r w:rsidR="0037728D">
      <w:fldChar w:fldCharType="separate"/>
    </w:r>
    <w:r w:rsidR="00B506C7">
      <w:rPr>
        <w:noProof/>
      </w:rPr>
      <w:t>18</w:t>
    </w:r>
    <w:r w:rsidR="0037728D">
      <w:rPr>
        <w:noProof/>
      </w:rPr>
      <w:fldChar w:fldCharType="end"/>
    </w:r>
    <w:r w:rsidRPr="00AB3111">
      <w:tab/>
    </w:r>
    <w:r w:rsidR="0037728D">
      <w:fldChar w:fldCharType="begin"/>
    </w:r>
    <w:r w:rsidR="0037728D">
      <w:instrText xml:space="preserve"> DOCPROPERTY  Status  \* MERGEFORMAT </w:instrText>
    </w:r>
    <w:r w:rsidR="0037728D">
      <w:fldChar w:fldCharType="separate"/>
    </w:r>
    <w:r>
      <w:t>Issue: 1</w:t>
    </w:r>
    <w:r w:rsidR="0037728D">
      <w:fldChar w:fldCharType="end"/>
    </w:r>
    <w:r w:rsidRPr="00AB3111">
      <w:tab/>
    </w:r>
    <w:r w:rsidR="0037728D">
      <w:fldChar w:fldCharType="begin"/>
    </w:r>
    <w:r w:rsidR="0037728D">
      <w:instrText xml:space="preserve"> STYLEREF  "Title Unnumbered"  \* MERGEFORMAT </w:instrText>
    </w:r>
    <w:r w:rsidR="0037728D">
      <w:fldChar w:fldCharType="separate"/>
    </w:r>
    <w:r w:rsidR="00061F8A">
      <w:rPr>
        <w:noProof/>
      </w:rPr>
      <w:t>Table of Contents</w:t>
    </w:r>
    <w:r w:rsidR="0037728D">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DACD3" w14:textId="5A0FFE03" w:rsidR="00EF1F2F" w:rsidRPr="00C22E8B" w:rsidRDefault="0037728D" w:rsidP="00C22E8B">
    <w:pPr>
      <w:pStyle w:val="Header"/>
    </w:pPr>
    <w:r>
      <w:fldChar w:fldCharType="begin"/>
    </w:r>
    <w:r>
      <w:instrText xml:space="preserve"> STYLEREF  "Title Unnumbered"  \* MERGEFORMAT </w:instrText>
    </w:r>
    <w:r>
      <w:fldChar w:fldCharType="separate"/>
    </w:r>
    <w:r w:rsidR="00061F8A">
      <w:rPr>
        <w:noProof/>
      </w:rPr>
      <w:t>Table of Contents</w:t>
    </w:r>
    <w:r>
      <w:rPr>
        <w:noProof/>
      </w:rPr>
      <w:fldChar w:fldCharType="end"/>
    </w:r>
    <w:r w:rsidR="00EF1F2F" w:rsidRPr="00C22E8B">
      <w:tab/>
    </w:r>
    <w:r>
      <w:fldChar w:fldCharType="begin"/>
    </w:r>
    <w:r>
      <w:instrText xml:space="preserve"> DOCPROPERTY  Status  \* MERGEFORMAT </w:instrText>
    </w:r>
    <w:r>
      <w:fldChar w:fldCharType="separate"/>
    </w:r>
    <w:r w:rsidR="00EF1F2F">
      <w:t>Issue: 1</w:t>
    </w:r>
    <w:r>
      <w:fldChar w:fldCharType="end"/>
    </w:r>
    <w:r w:rsidR="00EF1F2F" w:rsidRPr="00C22E8B">
      <w:tab/>
      <w:t xml:space="preserve">Page </w:t>
    </w:r>
    <w:r w:rsidR="00424927" w:rsidRPr="00C22E8B">
      <w:fldChar w:fldCharType="begin"/>
    </w:r>
    <w:r w:rsidR="00EF1F2F" w:rsidRPr="00C22E8B">
      <w:instrText xml:space="preserve"> PAGE  \* Arabic  \* MERGEFORMAT </w:instrText>
    </w:r>
    <w:r w:rsidR="00424927" w:rsidRPr="00C22E8B">
      <w:fldChar w:fldCharType="separate"/>
    </w:r>
    <w:r w:rsidR="00B506C7">
      <w:rPr>
        <w:noProof/>
      </w:rPr>
      <w:t>3</w:t>
    </w:r>
    <w:r w:rsidR="00424927" w:rsidRPr="00C22E8B">
      <w:fldChar w:fldCharType="end"/>
    </w:r>
    <w:r w:rsidR="00EF1F2F" w:rsidRPr="00C22E8B">
      <w:t xml:space="preserve"> of </w:t>
    </w:r>
    <w:r>
      <w:fldChar w:fldCharType="begin"/>
    </w:r>
    <w:r>
      <w:instrText xml:space="preserve"> NUMPAGES  \* Arabic  \* MERGEFORMAT </w:instrText>
    </w:r>
    <w:r>
      <w:fldChar w:fldCharType="separate"/>
    </w:r>
    <w:r w:rsidR="00B506C7">
      <w:rPr>
        <w:noProof/>
      </w:rPr>
      <w:t>18</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952B8" w14:textId="0F2C3B1A" w:rsidR="00EF1F2F" w:rsidRPr="008D6C9C" w:rsidRDefault="00EF1F2F" w:rsidP="008D6C9C">
    <w:r>
      <w:rPr>
        <w:noProof/>
        <w:lang w:val="en-AU" w:eastAsia="en-AU"/>
      </w:rPr>
      <w:drawing>
        <wp:anchor distT="0" distB="0" distL="114300" distR="114300" simplePos="0" relativeHeight="251658240" behindDoc="0" locked="0" layoutInCell="1" allowOverlap="1" wp14:anchorId="644AE83A" wp14:editId="28BBEC63">
          <wp:simplePos x="0" y="0"/>
          <wp:positionH relativeFrom="column">
            <wp:posOffset>4548505</wp:posOffset>
          </wp:positionH>
          <wp:positionV relativeFrom="paragraph">
            <wp:posOffset>-180340</wp:posOffset>
          </wp:positionV>
          <wp:extent cx="2013585" cy="944245"/>
          <wp:effectExtent l="0" t="0" r="0" b="0"/>
          <wp:wrapNone/>
          <wp:docPr id="6" name="Picture 6" descr="landis_gyr_rgb_ta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ndis_gyr_rgb_tag 30%"/>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13585" cy="944245"/>
                  </a:xfrm>
                  <a:prstGeom prst="rect">
                    <a:avLst/>
                  </a:prstGeom>
                  <a:noFill/>
                  <a:ln>
                    <a:noFill/>
                  </a:ln>
                </pic:spPr>
              </pic:pic>
            </a:graphicData>
          </a:graphic>
        </wp:anchor>
      </w:drawing>
    </w:r>
    <w:r w:rsidR="00061F8A">
      <w:rPr>
        <w:noProof/>
        <w:lang w:val="en-AU" w:eastAsia="en-AU"/>
      </w:rPr>
      <mc:AlternateContent>
        <mc:Choice Requires="wps">
          <w:drawing>
            <wp:anchor distT="0" distB="0" distL="114300" distR="114300" simplePos="0" relativeHeight="251657216" behindDoc="0" locked="0" layoutInCell="1" allowOverlap="1" wp14:anchorId="4C685A58" wp14:editId="3CCC92E5">
              <wp:simplePos x="0" y="0"/>
              <wp:positionH relativeFrom="column">
                <wp:posOffset>-720090</wp:posOffset>
              </wp:positionH>
              <wp:positionV relativeFrom="paragraph">
                <wp:posOffset>-205740</wp:posOffset>
              </wp:positionV>
              <wp:extent cx="5270500" cy="986155"/>
              <wp:effectExtent l="0" t="0" r="6350" b="444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0500" cy="986155"/>
                      </a:xfrm>
                      <a:prstGeom prst="rect">
                        <a:avLst/>
                      </a:prstGeom>
                      <a:solidFill>
                        <a:srgbClr val="7AB800"/>
                      </a:solidFill>
                      <a:ln w="9525">
                        <a:solidFill>
                          <a:srgbClr val="7AB8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80BE42" id="Rectangle 5" o:spid="_x0000_s1026" style="position:absolute;margin-left:-56.7pt;margin-top:-16.2pt;width:415pt;height:77.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" fillcolor="#7ab800" strokecolor="#7ab8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56AF2" w14:textId="77777777" w:rsidR="00EF1F2F" w:rsidRPr="002A0B33" w:rsidRDefault="00EF1F2F">
    <w:pPr>
      <w:pStyle w:val="Header"/>
      <w:rPr>
        <w:rFonts w:ascii="Cambria" w:hAnsi="Cambria"/>
        <w:i/>
        <w:color w:val="548DD4"/>
      </w:rPr>
    </w:pPr>
    <w:r>
      <w:rPr>
        <w:noProof/>
        <w:lang w:val="en-AU" w:eastAsia="en-AU"/>
      </w:rPr>
      <w:drawing>
        <wp:anchor distT="0" distB="0" distL="114300" distR="114300" simplePos="0" relativeHeight="251660288" behindDoc="0" locked="0" layoutInCell="1" allowOverlap="1" wp14:anchorId="5A5ECDA4" wp14:editId="0203E718">
          <wp:simplePos x="0" y="0"/>
          <wp:positionH relativeFrom="column">
            <wp:posOffset>4638675</wp:posOffset>
          </wp:positionH>
          <wp:positionV relativeFrom="paragraph">
            <wp:posOffset>-374015</wp:posOffset>
          </wp:positionV>
          <wp:extent cx="1295400" cy="609600"/>
          <wp:effectExtent l="0" t="0" r="0" b="0"/>
          <wp:wrapNone/>
          <wp:docPr id="7" name="Picture 9" descr="Description: http://emea.landisgyr.net/intranet_2008/download/branding/logos/landis_gyr_rgb_t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http://emea.landisgyr.net/intranet_2008/download/branding/logos/landis_gyr_rgb_tag.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609600"/>
                  </a:xfrm>
                  <a:prstGeom prst="rect">
                    <a:avLst/>
                  </a:prstGeom>
                  <a:noFill/>
                  <a:ln>
                    <a:noFill/>
                  </a:ln>
                </pic:spPr>
              </pic:pic>
            </a:graphicData>
          </a:graphic>
        </wp:anchor>
      </w:drawing>
    </w:r>
    <w:r w:rsidR="00415C8F">
      <w:rPr>
        <w:rFonts w:ascii="Cambria" w:hAnsi="Cambria"/>
        <w:i/>
        <w:color w:val="548DD4"/>
      </w:rPr>
      <w:t>Unit test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4.75pt;height:48.15pt" o:bullet="t">
        <v:imagedata r:id="rId1" o:title="Slide1"/>
      </v:shape>
    </w:pict>
  </w:numPicBullet>
  <w:numPicBullet w:numPicBulletId="1">
    <w:pict>
      <v:shape id="_x0000_i1030" type="#_x0000_t75" style="width:50.35pt;height:48.6pt" o:bullet="t">
        <v:imagedata r:id="rId2" o:title="Slide3"/>
      </v:shape>
    </w:pict>
  </w:numPicBullet>
  <w:numPicBullet w:numPicBulletId="2">
    <w:pict>
      <v:shape id="_x0000_i1031" type="#_x0000_t75" style="width:53.9pt;height:47.25pt" o:bullet="t">
        <v:imagedata r:id="rId3" o:title="Slide2"/>
      </v:shape>
    </w:pict>
  </w:numPicBullet>
  <w:abstractNum w:abstractNumId="0" w15:restartNumberingAfterBreak="0">
    <w:nsid w:val="08A546EB"/>
    <w:multiLevelType w:val="multilevel"/>
    <w:tmpl w:val="332C75EC"/>
    <w:lvl w:ilvl="0">
      <w:start w:val="1"/>
      <w:numFmt w:val="bullet"/>
      <w:pStyle w:val="Tablebullet"/>
      <w:lvlText w:val=""/>
      <w:lvlJc w:val="left"/>
      <w:pPr>
        <w:tabs>
          <w:tab w:val="num" w:pos="397"/>
        </w:tabs>
        <w:ind w:left="397" w:hanging="397"/>
      </w:pPr>
      <w:rPr>
        <w:rFonts w:ascii="Symbol" w:hAnsi="Symbol" w:hint="default"/>
      </w:rPr>
    </w:lvl>
    <w:lvl w:ilvl="1">
      <w:start w:val="1"/>
      <w:numFmt w:val="bullet"/>
      <w:lvlText w:val="o"/>
      <w:lvlJc w:val="left"/>
      <w:pPr>
        <w:tabs>
          <w:tab w:val="num" w:pos="794"/>
        </w:tabs>
        <w:ind w:left="794" w:hanging="397"/>
      </w:pPr>
      <w:rPr>
        <w:rFonts w:ascii="Courier New" w:hAnsi="Courier New" w:hint="default"/>
      </w:rPr>
    </w:lvl>
    <w:lvl w:ilvl="2">
      <w:start w:val="1"/>
      <w:numFmt w:val="bullet"/>
      <w:lvlText w:val=""/>
      <w:lvlJc w:val="left"/>
      <w:pPr>
        <w:tabs>
          <w:tab w:val="num" w:pos="1191"/>
        </w:tabs>
        <w:ind w:left="1191" w:hanging="397"/>
      </w:pPr>
      <w:rPr>
        <w:rFonts w:ascii="Wingdings" w:hAnsi="Wingdings" w:hint="default"/>
      </w:rPr>
    </w:lvl>
    <w:lvl w:ilvl="3">
      <w:numFmt w:val="bullet"/>
      <w:lvlText w:val=""/>
      <w:lvlJc w:val="left"/>
      <w:pPr>
        <w:tabs>
          <w:tab w:val="num" w:pos="1588"/>
        </w:tabs>
        <w:ind w:left="1588" w:hanging="397"/>
      </w:pPr>
      <w:rPr>
        <w:rFonts w:ascii="Wingdings" w:hAnsi="Wingdings" w:hint="default"/>
      </w:rPr>
    </w:lvl>
    <w:lvl w:ilvl="4">
      <w:start w:val="1"/>
      <w:numFmt w:val="bullet"/>
      <w:lvlText w:val=""/>
      <w:lvlJc w:val="left"/>
      <w:pPr>
        <w:tabs>
          <w:tab w:val="num" w:pos="1985"/>
        </w:tabs>
        <w:ind w:left="1985" w:hanging="397"/>
      </w:pPr>
      <w:rPr>
        <w:rFonts w:ascii="Symbol" w:hAnsi="Symbol" w:hint="default"/>
      </w:rPr>
    </w:lvl>
    <w:lvl w:ilvl="5">
      <w:start w:val="1"/>
      <w:numFmt w:val="bullet"/>
      <w:lvlText w:val=""/>
      <w:lvlJc w:val="left"/>
      <w:pPr>
        <w:tabs>
          <w:tab w:val="num" w:pos="2381"/>
        </w:tabs>
        <w:ind w:left="2381" w:hanging="396"/>
      </w:pPr>
      <w:rPr>
        <w:rFonts w:ascii="Wingdings" w:hAnsi="Wingdings" w:hint="default"/>
      </w:rPr>
    </w:lvl>
    <w:lvl w:ilvl="6">
      <w:start w:val="1"/>
      <w:numFmt w:val="bullet"/>
      <w:lvlText w:val=""/>
      <w:lvlJc w:val="left"/>
      <w:pPr>
        <w:tabs>
          <w:tab w:val="num" w:pos="2778"/>
        </w:tabs>
        <w:ind w:left="2778" w:hanging="397"/>
      </w:pPr>
      <w:rPr>
        <w:rFonts w:ascii="Wingdings" w:hAnsi="Wingdings" w:hint="default"/>
      </w:rPr>
    </w:lvl>
    <w:lvl w:ilvl="7">
      <w:start w:val="1"/>
      <w:numFmt w:val="bullet"/>
      <w:lvlText w:val=""/>
      <w:lvlJc w:val="left"/>
      <w:pPr>
        <w:tabs>
          <w:tab w:val="num" w:pos="3175"/>
        </w:tabs>
        <w:ind w:left="3175" w:hanging="397"/>
      </w:pPr>
      <w:rPr>
        <w:rFonts w:ascii="Symbol" w:hAnsi="Symbol" w:hint="default"/>
      </w:rPr>
    </w:lvl>
    <w:lvl w:ilvl="8">
      <w:start w:val="1"/>
      <w:numFmt w:val="bullet"/>
      <w:lvlText w:val=""/>
      <w:lvlJc w:val="left"/>
      <w:pPr>
        <w:tabs>
          <w:tab w:val="num" w:pos="3572"/>
        </w:tabs>
        <w:ind w:left="3572" w:hanging="397"/>
      </w:pPr>
      <w:rPr>
        <w:rFonts w:ascii="Symbol" w:hAnsi="Symbol" w:hint="default"/>
      </w:rPr>
    </w:lvl>
  </w:abstractNum>
  <w:abstractNum w:abstractNumId="1" w15:restartNumberingAfterBreak="0">
    <w:nsid w:val="11AA5263"/>
    <w:multiLevelType w:val="multilevel"/>
    <w:tmpl w:val="3C225138"/>
    <w:lvl w:ilvl="0">
      <w:start w:val="1"/>
      <w:numFmt w:val="bullet"/>
      <w:pStyle w:val="Bulletedindent"/>
      <w:lvlText w:val=""/>
      <w:lvlJc w:val="left"/>
      <w:pPr>
        <w:tabs>
          <w:tab w:val="num" w:pos="3277"/>
        </w:tabs>
        <w:ind w:left="3277" w:hanging="397"/>
      </w:pPr>
      <w:rPr>
        <w:rFonts w:ascii="Symbol" w:hAnsi="Symbol" w:hint="default"/>
      </w:rPr>
    </w:lvl>
    <w:lvl w:ilvl="1">
      <w:start w:val="1"/>
      <w:numFmt w:val="bullet"/>
      <w:lvlText w:val="o"/>
      <w:lvlJc w:val="left"/>
      <w:pPr>
        <w:tabs>
          <w:tab w:val="num" w:pos="3674"/>
        </w:tabs>
        <w:ind w:left="3674" w:hanging="397"/>
      </w:pPr>
      <w:rPr>
        <w:rFonts w:ascii="Courier New" w:hAnsi="Courier New" w:hint="default"/>
      </w:rPr>
    </w:lvl>
    <w:lvl w:ilvl="2">
      <w:start w:val="1"/>
      <w:numFmt w:val="bullet"/>
      <w:lvlText w:val=""/>
      <w:lvlJc w:val="left"/>
      <w:pPr>
        <w:tabs>
          <w:tab w:val="num" w:pos="4071"/>
        </w:tabs>
        <w:ind w:left="4071" w:hanging="397"/>
      </w:pPr>
      <w:rPr>
        <w:rFonts w:ascii="Wingdings" w:hAnsi="Wingdings" w:hint="default"/>
      </w:rPr>
    </w:lvl>
    <w:lvl w:ilvl="3">
      <w:numFmt w:val="bullet"/>
      <w:lvlText w:val=""/>
      <w:lvlJc w:val="left"/>
      <w:pPr>
        <w:tabs>
          <w:tab w:val="num" w:pos="4468"/>
        </w:tabs>
        <w:ind w:left="4468" w:hanging="397"/>
      </w:pPr>
      <w:rPr>
        <w:rFonts w:ascii="Symbol" w:hAnsi="Symbol" w:hint="default"/>
      </w:rPr>
    </w:lvl>
    <w:lvl w:ilvl="4">
      <w:start w:val="1"/>
      <w:numFmt w:val="bullet"/>
      <w:lvlText w:val=""/>
      <w:lvlJc w:val="left"/>
      <w:pPr>
        <w:tabs>
          <w:tab w:val="num" w:pos="4865"/>
        </w:tabs>
        <w:ind w:left="4865" w:hanging="397"/>
      </w:pPr>
      <w:rPr>
        <w:rFonts w:ascii="Symbol" w:hAnsi="Symbol" w:hint="default"/>
      </w:rPr>
    </w:lvl>
    <w:lvl w:ilvl="5">
      <w:start w:val="1"/>
      <w:numFmt w:val="bullet"/>
      <w:lvlText w:val=""/>
      <w:lvlJc w:val="left"/>
      <w:pPr>
        <w:tabs>
          <w:tab w:val="num" w:pos="5262"/>
        </w:tabs>
        <w:ind w:left="5262" w:hanging="397"/>
      </w:pPr>
      <w:rPr>
        <w:rFonts w:ascii="Wingdings" w:hAnsi="Wingdings" w:hint="default"/>
      </w:rPr>
    </w:lvl>
    <w:lvl w:ilvl="6">
      <w:start w:val="1"/>
      <w:numFmt w:val="bullet"/>
      <w:lvlText w:val=""/>
      <w:lvlJc w:val="left"/>
      <w:pPr>
        <w:tabs>
          <w:tab w:val="num" w:pos="5659"/>
        </w:tabs>
        <w:ind w:left="5659" w:hanging="397"/>
      </w:pPr>
      <w:rPr>
        <w:rFonts w:ascii="Wingdings" w:hAnsi="Wingdings" w:hint="default"/>
      </w:rPr>
    </w:lvl>
    <w:lvl w:ilvl="7">
      <w:start w:val="1"/>
      <w:numFmt w:val="bullet"/>
      <w:lvlText w:val=""/>
      <w:lvlJc w:val="left"/>
      <w:pPr>
        <w:tabs>
          <w:tab w:val="num" w:pos="6056"/>
        </w:tabs>
        <w:ind w:left="6056" w:hanging="397"/>
      </w:pPr>
      <w:rPr>
        <w:rFonts w:ascii="Symbol" w:hAnsi="Symbol" w:hint="default"/>
      </w:rPr>
    </w:lvl>
    <w:lvl w:ilvl="8">
      <w:start w:val="1"/>
      <w:numFmt w:val="bullet"/>
      <w:lvlText w:val=""/>
      <w:lvlJc w:val="left"/>
      <w:pPr>
        <w:tabs>
          <w:tab w:val="num" w:pos="6453"/>
        </w:tabs>
        <w:ind w:left="6453" w:hanging="397"/>
      </w:pPr>
      <w:rPr>
        <w:rFonts w:ascii="Symbol" w:hAnsi="Symbol" w:hint="default"/>
      </w:rPr>
    </w:lvl>
  </w:abstractNum>
  <w:abstractNum w:abstractNumId="2" w15:restartNumberingAfterBreak="0">
    <w:nsid w:val="15A352E4"/>
    <w:multiLevelType w:val="multilevel"/>
    <w:tmpl w:val="EC94AD24"/>
    <w:lvl w:ilvl="0">
      <w:start w:val="1"/>
      <w:numFmt w:val="decimal"/>
      <w:pStyle w:val="Tablenumberedlist"/>
      <w:lvlText w:val="%1."/>
      <w:lvlJc w:val="left"/>
      <w:pPr>
        <w:tabs>
          <w:tab w:val="num" w:pos="397"/>
        </w:tabs>
        <w:ind w:left="397" w:hanging="397"/>
      </w:pPr>
      <w:rPr>
        <w:rFonts w:hint="default"/>
      </w:rPr>
    </w:lvl>
    <w:lvl w:ilvl="1">
      <w:start w:val="1"/>
      <w:numFmt w:val="lowerLetter"/>
      <w:lvlText w:val="%2."/>
      <w:lvlJc w:val="left"/>
      <w:pPr>
        <w:tabs>
          <w:tab w:val="num" w:pos="794"/>
        </w:tabs>
        <w:ind w:left="794" w:hanging="397"/>
      </w:pPr>
      <w:rPr>
        <w:rFonts w:hint="default"/>
      </w:rPr>
    </w:lvl>
    <w:lvl w:ilvl="2">
      <w:start w:val="1"/>
      <w:numFmt w:val="lowerRoman"/>
      <w:lvlText w:val="%3."/>
      <w:lvlJc w:val="left"/>
      <w:pPr>
        <w:tabs>
          <w:tab w:val="num" w:pos="1191"/>
        </w:tabs>
        <w:ind w:left="1191" w:hanging="397"/>
      </w:pPr>
      <w:rPr>
        <w:rFonts w:hint="default"/>
      </w:rPr>
    </w:lvl>
    <w:lvl w:ilvl="3">
      <w:start w:val="1"/>
      <w:numFmt w:val="bullet"/>
      <w:lvlText w:val=""/>
      <w:lvlJc w:val="left"/>
      <w:pPr>
        <w:tabs>
          <w:tab w:val="num" w:pos="1588"/>
        </w:tabs>
        <w:ind w:left="1588" w:hanging="397"/>
      </w:pPr>
      <w:rPr>
        <w:rFonts w:ascii="Symbol" w:hAnsi="Symbol" w:hint="default"/>
      </w:rPr>
    </w:lvl>
    <w:lvl w:ilvl="4">
      <w:start w:val="1"/>
      <w:numFmt w:val="bullet"/>
      <w:lvlText w:val=""/>
      <w:lvlJc w:val="left"/>
      <w:pPr>
        <w:tabs>
          <w:tab w:val="num" w:pos="1985"/>
        </w:tabs>
        <w:ind w:left="1985" w:hanging="397"/>
      </w:pPr>
      <w:rPr>
        <w:rFonts w:ascii="Wingdings" w:hAnsi="Wingdings" w:hint="default"/>
      </w:rPr>
    </w:lvl>
    <w:lvl w:ilvl="5">
      <w:start w:val="1"/>
      <w:numFmt w:val="lowerRoman"/>
      <w:lvlText w:val="(%6)"/>
      <w:lvlJc w:val="left"/>
      <w:pPr>
        <w:tabs>
          <w:tab w:val="num" w:pos="2381"/>
        </w:tabs>
        <w:ind w:left="2381" w:hanging="396"/>
      </w:pPr>
      <w:rPr>
        <w:rFonts w:hint="default"/>
      </w:rPr>
    </w:lvl>
    <w:lvl w:ilvl="6">
      <w:start w:val="1"/>
      <w:numFmt w:val="decimal"/>
      <w:lvlText w:val="%7."/>
      <w:lvlJc w:val="left"/>
      <w:pPr>
        <w:tabs>
          <w:tab w:val="num" w:pos="2778"/>
        </w:tabs>
        <w:ind w:left="2778" w:hanging="397"/>
      </w:pPr>
      <w:rPr>
        <w:rFonts w:hint="default"/>
      </w:rPr>
    </w:lvl>
    <w:lvl w:ilvl="7">
      <w:start w:val="1"/>
      <w:numFmt w:val="lowerLetter"/>
      <w:lvlText w:val="%8."/>
      <w:lvlJc w:val="left"/>
      <w:pPr>
        <w:tabs>
          <w:tab w:val="num" w:pos="3175"/>
        </w:tabs>
        <w:ind w:left="3175" w:hanging="397"/>
      </w:pPr>
      <w:rPr>
        <w:rFonts w:hint="default"/>
      </w:rPr>
    </w:lvl>
    <w:lvl w:ilvl="8">
      <w:start w:val="1"/>
      <w:numFmt w:val="lowerRoman"/>
      <w:lvlText w:val="%9."/>
      <w:lvlJc w:val="left"/>
      <w:pPr>
        <w:tabs>
          <w:tab w:val="num" w:pos="3572"/>
        </w:tabs>
        <w:ind w:left="3572" w:hanging="397"/>
      </w:pPr>
      <w:rPr>
        <w:rFonts w:hint="default"/>
      </w:rPr>
    </w:lvl>
  </w:abstractNum>
  <w:abstractNum w:abstractNumId="3" w15:restartNumberingAfterBreak="0">
    <w:nsid w:val="25850B37"/>
    <w:multiLevelType w:val="hybridMultilevel"/>
    <w:tmpl w:val="BB4AA41C"/>
    <w:lvl w:ilvl="0" w:tplc="0C09000F">
      <w:start w:val="1"/>
      <w:numFmt w:val="decimal"/>
      <w:lvlText w:val="%1."/>
      <w:lvlJc w:val="left"/>
      <w:pPr>
        <w:ind w:left="3272" w:hanging="360"/>
      </w:pPr>
    </w:lvl>
    <w:lvl w:ilvl="1" w:tplc="0C090019" w:tentative="1">
      <w:start w:val="1"/>
      <w:numFmt w:val="lowerLetter"/>
      <w:lvlText w:val="%2."/>
      <w:lvlJc w:val="left"/>
      <w:pPr>
        <w:ind w:left="3992" w:hanging="360"/>
      </w:pPr>
    </w:lvl>
    <w:lvl w:ilvl="2" w:tplc="0C09001B" w:tentative="1">
      <w:start w:val="1"/>
      <w:numFmt w:val="lowerRoman"/>
      <w:lvlText w:val="%3."/>
      <w:lvlJc w:val="right"/>
      <w:pPr>
        <w:ind w:left="4712" w:hanging="180"/>
      </w:pPr>
    </w:lvl>
    <w:lvl w:ilvl="3" w:tplc="0C09000F" w:tentative="1">
      <w:start w:val="1"/>
      <w:numFmt w:val="decimal"/>
      <w:lvlText w:val="%4."/>
      <w:lvlJc w:val="left"/>
      <w:pPr>
        <w:ind w:left="5432" w:hanging="360"/>
      </w:pPr>
    </w:lvl>
    <w:lvl w:ilvl="4" w:tplc="0C090019" w:tentative="1">
      <w:start w:val="1"/>
      <w:numFmt w:val="lowerLetter"/>
      <w:lvlText w:val="%5."/>
      <w:lvlJc w:val="left"/>
      <w:pPr>
        <w:ind w:left="6152" w:hanging="360"/>
      </w:pPr>
    </w:lvl>
    <w:lvl w:ilvl="5" w:tplc="0C09001B" w:tentative="1">
      <w:start w:val="1"/>
      <w:numFmt w:val="lowerRoman"/>
      <w:lvlText w:val="%6."/>
      <w:lvlJc w:val="right"/>
      <w:pPr>
        <w:ind w:left="6872" w:hanging="180"/>
      </w:pPr>
    </w:lvl>
    <w:lvl w:ilvl="6" w:tplc="0C09000F" w:tentative="1">
      <w:start w:val="1"/>
      <w:numFmt w:val="decimal"/>
      <w:lvlText w:val="%7."/>
      <w:lvlJc w:val="left"/>
      <w:pPr>
        <w:ind w:left="7592" w:hanging="360"/>
      </w:pPr>
    </w:lvl>
    <w:lvl w:ilvl="7" w:tplc="0C090019" w:tentative="1">
      <w:start w:val="1"/>
      <w:numFmt w:val="lowerLetter"/>
      <w:lvlText w:val="%8."/>
      <w:lvlJc w:val="left"/>
      <w:pPr>
        <w:ind w:left="8312" w:hanging="360"/>
      </w:pPr>
    </w:lvl>
    <w:lvl w:ilvl="8" w:tplc="0C09001B" w:tentative="1">
      <w:start w:val="1"/>
      <w:numFmt w:val="lowerRoman"/>
      <w:lvlText w:val="%9."/>
      <w:lvlJc w:val="right"/>
      <w:pPr>
        <w:ind w:left="9032" w:hanging="180"/>
      </w:pPr>
    </w:lvl>
  </w:abstractNum>
  <w:abstractNum w:abstractNumId="4" w15:restartNumberingAfterBreak="0">
    <w:nsid w:val="258E679B"/>
    <w:multiLevelType w:val="hybridMultilevel"/>
    <w:tmpl w:val="650CE4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2D009B9"/>
    <w:multiLevelType w:val="hybridMultilevel"/>
    <w:tmpl w:val="B9B282A4"/>
    <w:lvl w:ilvl="0" w:tplc="708AF7CE">
      <w:start w:val="1"/>
      <w:numFmt w:val="bullet"/>
      <w:pStyle w:val="Note"/>
      <w:lvlText w:val=""/>
      <w:lvlPicBulletId w:val="1"/>
      <w:lvlJc w:val="left"/>
      <w:pPr>
        <w:ind w:left="2498" w:hanging="360"/>
      </w:pPr>
      <w:rPr>
        <w:rFonts w:ascii="Symbol" w:hAnsi="Symbol" w:hint="default"/>
        <w:color w:val="auto"/>
        <w:kern w:val="0"/>
        <w:position w:val="0"/>
        <w:sz w:val="52"/>
        <w:szCs w:val="52"/>
      </w:rPr>
    </w:lvl>
    <w:lvl w:ilvl="1" w:tplc="013E1E36" w:tentative="1">
      <w:start w:val="1"/>
      <w:numFmt w:val="bullet"/>
      <w:lvlText w:val="o"/>
      <w:lvlJc w:val="left"/>
      <w:pPr>
        <w:tabs>
          <w:tab w:val="num" w:pos="2160"/>
        </w:tabs>
        <w:ind w:left="2160" w:hanging="360"/>
      </w:pPr>
      <w:rPr>
        <w:rFonts w:ascii="Courier New" w:hAnsi="Courier New" w:cs="Courier New" w:hint="default"/>
      </w:rPr>
    </w:lvl>
    <w:lvl w:ilvl="2" w:tplc="439AEA18" w:tentative="1">
      <w:start w:val="1"/>
      <w:numFmt w:val="bullet"/>
      <w:lvlText w:val=""/>
      <w:lvlJc w:val="left"/>
      <w:pPr>
        <w:tabs>
          <w:tab w:val="num" w:pos="2880"/>
        </w:tabs>
        <w:ind w:left="2880" w:hanging="360"/>
      </w:pPr>
      <w:rPr>
        <w:rFonts w:ascii="Wingdings" w:hAnsi="Wingdings" w:hint="default"/>
      </w:rPr>
    </w:lvl>
    <w:lvl w:ilvl="3" w:tplc="2C30B524" w:tentative="1">
      <w:start w:val="1"/>
      <w:numFmt w:val="bullet"/>
      <w:lvlText w:val=""/>
      <w:lvlJc w:val="left"/>
      <w:pPr>
        <w:tabs>
          <w:tab w:val="num" w:pos="3600"/>
        </w:tabs>
        <w:ind w:left="3600" w:hanging="360"/>
      </w:pPr>
      <w:rPr>
        <w:rFonts w:ascii="Symbol" w:hAnsi="Symbol" w:hint="default"/>
      </w:rPr>
    </w:lvl>
    <w:lvl w:ilvl="4" w:tplc="B8341430" w:tentative="1">
      <w:start w:val="1"/>
      <w:numFmt w:val="bullet"/>
      <w:lvlText w:val="o"/>
      <w:lvlJc w:val="left"/>
      <w:pPr>
        <w:tabs>
          <w:tab w:val="num" w:pos="4320"/>
        </w:tabs>
        <w:ind w:left="4320" w:hanging="360"/>
      </w:pPr>
      <w:rPr>
        <w:rFonts w:ascii="Courier New" w:hAnsi="Courier New" w:cs="Courier New" w:hint="default"/>
      </w:rPr>
    </w:lvl>
    <w:lvl w:ilvl="5" w:tplc="DDF6D822" w:tentative="1">
      <w:start w:val="1"/>
      <w:numFmt w:val="bullet"/>
      <w:lvlText w:val=""/>
      <w:lvlJc w:val="left"/>
      <w:pPr>
        <w:tabs>
          <w:tab w:val="num" w:pos="5040"/>
        </w:tabs>
        <w:ind w:left="5040" w:hanging="360"/>
      </w:pPr>
      <w:rPr>
        <w:rFonts w:ascii="Wingdings" w:hAnsi="Wingdings" w:hint="default"/>
      </w:rPr>
    </w:lvl>
    <w:lvl w:ilvl="6" w:tplc="0A22F51C" w:tentative="1">
      <w:start w:val="1"/>
      <w:numFmt w:val="bullet"/>
      <w:lvlText w:val=""/>
      <w:lvlJc w:val="left"/>
      <w:pPr>
        <w:tabs>
          <w:tab w:val="num" w:pos="5760"/>
        </w:tabs>
        <w:ind w:left="5760" w:hanging="360"/>
      </w:pPr>
      <w:rPr>
        <w:rFonts w:ascii="Symbol" w:hAnsi="Symbol" w:hint="default"/>
      </w:rPr>
    </w:lvl>
    <w:lvl w:ilvl="7" w:tplc="D958932E" w:tentative="1">
      <w:start w:val="1"/>
      <w:numFmt w:val="bullet"/>
      <w:lvlText w:val="o"/>
      <w:lvlJc w:val="left"/>
      <w:pPr>
        <w:tabs>
          <w:tab w:val="num" w:pos="6480"/>
        </w:tabs>
        <w:ind w:left="6480" w:hanging="360"/>
      </w:pPr>
      <w:rPr>
        <w:rFonts w:ascii="Courier New" w:hAnsi="Courier New" w:cs="Courier New" w:hint="default"/>
      </w:rPr>
    </w:lvl>
    <w:lvl w:ilvl="8" w:tplc="B010EF72"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33E4720B"/>
    <w:multiLevelType w:val="multilevel"/>
    <w:tmpl w:val="DBAA83D8"/>
    <w:lvl w:ilvl="0">
      <w:start w:val="1"/>
      <w:numFmt w:val="decimal"/>
      <w:pStyle w:val="Numbered"/>
      <w:lvlText w:val="%1."/>
      <w:lvlJc w:val="left"/>
      <w:pPr>
        <w:tabs>
          <w:tab w:val="num" w:pos="2948"/>
        </w:tabs>
        <w:ind w:left="2948" w:hanging="396"/>
      </w:pPr>
      <w:rPr>
        <w:rFonts w:hint="default"/>
      </w:rPr>
    </w:lvl>
    <w:lvl w:ilvl="1">
      <w:start w:val="1"/>
      <w:numFmt w:val="lowerLetter"/>
      <w:lvlText w:val="%2."/>
      <w:lvlJc w:val="left"/>
      <w:pPr>
        <w:tabs>
          <w:tab w:val="num" w:pos="3345"/>
        </w:tabs>
        <w:ind w:left="3345" w:hanging="397"/>
      </w:pPr>
      <w:rPr>
        <w:rFonts w:hint="default"/>
      </w:rPr>
    </w:lvl>
    <w:lvl w:ilvl="2">
      <w:start w:val="1"/>
      <w:numFmt w:val="lowerRoman"/>
      <w:lvlText w:val="%3."/>
      <w:lvlJc w:val="left"/>
      <w:pPr>
        <w:tabs>
          <w:tab w:val="num" w:pos="3742"/>
        </w:tabs>
        <w:ind w:left="3742" w:hanging="397"/>
      </w:pPr>
      <w:rPr>
        <w:rFonts w:hint="default"/>
      </w:rPr>
    </w:lvl>
    <w:lvl w:ilvl="3">
      <w:start w:val="1"/>
      <w:numFmt w:val="bullet"/>
      <w:lvlText w:val=""/>
      <w:lvlJc w:val="left"/>
      <w:pPr>
        <w:tabs>
          <w:tab w:val="num" w:pos="4139"/>
        </w:tabs>
        <w:ind w:left="4139" w:hanging="397"/>
      </w:pPr>
      <w:rPr>
        <w:rFonts w:ascii="Symbol" w:hAnsi="Symbol" w:hint="default"/>
      </w:rPr>
    </w:lvl>
    <w:lvl w:ilvl="4">
      <w:start w:val="1"/>
      <w:numFmt w:val="bullet"/>
      <w:lvlText w:val=""/>
      <w:lvlJc w:val="left"/>
      <w:pPr>
        <w:tabs>
          <w:tab w:val="num" w:pos="4536"/>
        </w:tabs>
        <w:ind w:left="4536" w:hanging="397"/>
      </w:pPr>
      <w:rPr>
        <w:rFonts w:ascii="Wingdings" w:hAnsi="Wingdings" w:hint="default"/>
      </w:rPr>
    </w:lvl>
    <w:lvl w:ilvl="5">
      <w:start w:val="1"/>
      <w:numFmt w:val="lowerRoman"/>
      <w:lvlText w:val="(%6)"/>
      <w:lvlJc w:val="left"/>
      <w:pPr>
        <w:tabs>
          <w:tab w:val="num" w:pos="4933"/>
        </w:tabs>
        <w:ind w:left="4933" w:hanging="397"/>
      </w:pPr>
      <w:rPr>
        <w:rFonts w:hint="default"/>
      </w:rPr>
    </w:lvl>
    <w:lvl w:ilvl="6">
      <w:start w:val="1"/>
      <w:numFmt w:val="decimal"/>
      <w:lvlText w:val="%7."/>
      <w:lvlJc w:val="left"/>
      <w:pPr>
        <w:tabs>
          <w:tab w:val="num" w:pos="5330"/>
        </w:tabs>
        <w:ind w:left="5330" w:hanging="397"/>
      </w:pPr>
      <w:rPr>
        <w:rFonts w:hint="default"/>
      </w:rPr>
    </w:lvl>
    <w:lvl w:ilvl="7">
      <w:start w:val="1"/>
      <w:numFmt w:val="lowerLetter"/>
      <w:lvlText w:val="%8."/>
      <w:lvlJc w:val="left"/>
      <w:pPr>
        <w:tabs>
          <w:tab w:val="num" w:pos="5727"/>
        </w:tabs>
        <w:ind w:left="5727" w:hanging="397"/>
      </w:pPr>
      <w:rPr>
        <w:rFonts w:hint="default"/>
      </w:rPr>
    </w:lvl>
    <w:lvl w:ilvl="8">
      <w:start w:val="1"/>
      <w:numFmt w:val="lowerRoman"/>
      <w:lvlText w:val="%9."/>
      <w:lvlJc w:val="left"/>
      <w:pPr>
        <w:tabs>
          <w:tab w:val="num" w:pos="6124"/>
        </w:tabs>
        <w:ind w:left="6124" w:hanging="397"/>
      </w:pPr>
      <w:rPr>
        <w:rFonts w:hint="default"/>
      </w:rPr>
    </w:lvl>
  </w:abstractNum>
  <w:abstractNum w:abstractNumId="7" w15:restartNumberingAfterBreak="0">
    <w:nsid w:val="3AAF1032"/>
    <w:multiLevelType w:val="hybridMultilevel"/>
    <w:tmpl w:val="E9002326"/>
    <w:lvl w:ilvl="0" w:tplc="B0263F32">
      <w:start w:val="1"/>
      <w:numFmt w:val="bullet"/>
      <w:pStyle w:val="Danger"/>
      <w:lvlText w:val=""/>
      <w:lvlPicBulletId w:val="0"/>
      <w:lvlJc w:val="left"/>
      <w:pPr>
        <w:ind w:left="1778" w:hanging="360"/>
      </w:pPr>
      <w:rPr>
        <w:rFonts w:ascii="Symbol" w:hAnsi="Symbol" w:hint="default"/>
        <w:color w:val="auto"/>
        <w:kern w:val="0"/>
        <w:position w:val="0"/>
        <w:sz w:val="52"/>
        <w:szCs w:val="52"/>
      </w:rPr>
    </w:lvl>
    <w:lvl w:ilvl="1" w:tplc="930CCF4A" w:tentative="1">
      <w:start w:val="1"/>
      <w:numFmt w:val="bullet"/>
      <w:lvlText w:val="o"/>
      <w:lvlJc w:val="left"/>
      <w:pPr>
        <w:tabs>
          <w:tab w:val="num" w:pos="1440"/>
        </w:tabs>
        <w:ind w:left="1440" w:hanging="360"/>
      </w:pPr>
      <w:rPr>
        <w:rFonts w:ascii="Courier New" w:hAnsi="Courier New" w:cs="Courier New" w:hint="default"/>
      </w:rPr>
    </w:lvl>
    <w:lvl w:ilvl="2" w:tplc="DAA6B7AA" w:tentative="1">
      <w:start w:val="1"/>
      <w:numFmt w:val="bullet"/>
      <w:lvlText w:val=""/>
      <w:lvlJc w:val="left"/>
      <w:pPr>
        <w:tabs>
          <w:tab w:val="num" w:pos="2160"/>
        </w:tabs>
        <w:ind w:left="2160" w:hanging="360"/>
      </w:pPr>
      <w:rPr>
        <w:rFonts w:ascii="Wingdings" w:hAnsi="Wingdings" w:hint="default"/>
      </w:rPr>
    </w:lvl>
    <w:lvl w:ilvl="3" w:tplc="7C2064DA" w:tentative="1">
      <w:start w:val="1"/>
      <w:numFmt w:val="bullet"/>
      <w:lvlText w:val=""/>
      <w:lvlJc w:val="left"/>
      <w:pPr>
        <w:tabs>
          <w:tab w:val="num" w:pos="2880"/>
        </w:tabs>
        <w:ind w:left="2880" w:hanging="360"/>
      </w:pPr>
      <w:rPr>
        <w:rFonts w:ascii="Symbol" w:hAnsi="Symbol" w:hint="default"/>
      </w:rPr>
    </w:lvl>
    <w:lvl w:ilvl="4" w:tplc="634CC2D2" w:tentative="1">
      <w:start w:val="1"/>
      <w:numFmt w:val="bullet"/>
      <w:lvlText w:val="o"/>
      <w:lvlJc w:val="left"/>
      <w:pPr>
        <w:tabs>
          <w:tab w:val="num" w:pos="3600"/>
        </w:tabs>
        <w:ind w:left="3600" w:hanging="360"/>
      </w:pPr>
      <w:rPr>
        <w:rFonts w:ascii="Courier New" w:hAnsi="Courier New" w:cs="Courier New" w:hint="default"/>
      </w:rPr>
    </w:lvl>
    <w:lvl w:ilvl="5" w:tplc="8E0CDECE" w:tentative="1">
      <w:start w:val="1"/>
      <w:numFmt w:val="bullet"/>
      <w:lvlText w:val=""/>
      <w:lvlJc w:val="left"/>
      <w:pPr>
        <w:tabs>
          <w:tab w:val="num" w:pos="4320"/>
        </w:tabs>
        <w:ind w:left="4320" w:hanging="360"/>
      </w:pPr>
      <w:rPr>
        <w:rFonts w:ascii="Wingdings" w:hAnsi="Wingdings" w:hint="default"/>
      </w:rPr>
    </w:lvl>
    <w:lvl w:ilvl="6" w:tplc="37EE1A06" w:tentative="1">
      <w:start w:val="1"/>
      <w:numFmt w:val="bullet"/>
      <w:lvlText w:val=""/>
      <w:lvlJc w:val="left"/>
      <w:pPr>
        <w:tabs>
          <w:tab w:val="num" w:pos="5040"/>
        </w:tabs>
        <w:ind w:left="5040" w:hanging="360"/>
      </w:pPr>
      <w:rPr>
        <w:rFonts w:ascii="Symbol" w:hAnsi="Symbol" w:hint="default"/>
      </w:rPr>
    </w:lvl>
    <w:lvl w:ilvl="7" w:tplc="DBAE2808" w:tentative="1">
      <w:start w:val="1"/>
      <w:numFmt w:val="bullet"/>
      <w:lvlText w:val="o"/>
      <w:lvlJc w:val="left"/>
      <w:pPr>
        <w:tabs>
          <w:tab w:val="num" w:pos="5760"/>
        </w:tabs>
        <w:ind w:left="5760" w:hanging="360"/>
      </w:pPr>
      <w:rPr>
        <w:rFonts w:ascii="Courier New" w:hAnsi="Courier New" w:cs="Courier New" w:hint="default"/>
      </w:rPr>
    </w:lvl>
    <w:lvl w:ilvl="8" w:tplc="180C01B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4F94BE0"/>
    <w:multiLevelType w:val="multilevel"/>
    <w:tmpl w:val="1B3E7986"/>
    <w:lvl w:ilvl="0">
      <w:start w:val="1"/>
      <w:numFmt w:val="bullet"/>
      <w:pStyle w:val="Bulleted"/>
      <w:lvlText w:val=""/>
      <w:lvlJc w:val="left"/>
      <w:pPr>
        <w:tabs>
          <w:tab w:val="num" w:pos="2948"/>
        </w:tabs>
        <w:ind w:left="2948" w:hanging="396"/>
      </w:pPr>
      <w:rPr>
        <w:rFonts w:ascii="Wingdings" w:hAnsi="Wingdings" w:hint="default"/>
      </w:rPr>
    </w:lvl>
    <w:lvl w:ilvl="1">
      <w:start w:val="1"/>
      <w:numFmt w:val="bullet"/>
      <w:lvlText w:val=""/>
      <w:lvlJc w:val="left"/>
      <w:pPr>
        <w:tabs>
          <w:tab w:val="num" w:pos="3345"/>
        </w:tabs>
        <w:ind w:left="3345" w:hanging="397"/>
      </w:pPr>
      <w:rPr>
        <w:rFonts w:ascii="Wingdings" w:hAnsi="Wingdings" w:hint="default"/>
      </w:rPr>
    </w:lvl>
    <w:lvl w:ilvl="2">
      <w:start w:val="1"/>
      <w:numFmt w:val="bullet"/>
      <w:lvlText w:val=""/>
      <w:lvlJc w:val="left"/>
      <w:pPr>
        <w:tabs>
          <w:tab w:val="num" w:pos="3742"/>
        </w:tabs>
        <w:ind w:left="3742" w:hanging="397"/>
      </w:pPr>
      <w:rPr>
        <w:rFonts w:ascii="Wingdings" w:hAnsi="Wingdings" w:hint="default"/>
      </w:rPr>
    </w:lvl>
    <w:lvl w:ilvl="3">
      <w:start w:val="1"/>
      <w:numFmt w:val="bullet"/>
      <w:lvlText w:val=""/>
      <w:lvlJc w:val="left"/>
      <w:pPr>
        <w:tabs>
          <w:tab w:val="num" w:pos="4139"/>
        </w:tabs>
        <w:ind w:left="4139" w:hanging="397"/>
      </w:pPr>
      <w:rPr>
        <w:rFonts w:ascii="Symbol" w:hAnsi="Symbol" w:hint="default"/>
      </w:rPr>
    </w:lvl>
    <w:lvl w:ilvl="4">
      <w:start w:val="1"/>
      <w:numFmt w:val="bullet"/>
      <w:lvlText w:val=""/>
      <w:lvlJc w:val="left"/>
      <w:pPr>
        <w:tabs>
          <w:tab w:val="num" w:pos="4536"/>
        </w:tabs>
        <w:ind w:left="4536" w:hanging="397"/>
      </w:pPr>
      <w:rPr>
        <w:rFonts w:ascii="Symbol" w:hAnsi="Symbol" w:hint="default"/>
      </w:rPr>
    </w:lvl>
    <w:lvl w:ilvl="5">
      <w:start w:val="1"/>
      <w:numFmt w:val="bullet"/>
      <w:lvlText w:val=""/>
      <w:lvlJc w:val="left"/>
      <w:pPr>
        <w:tabs>
          <w:tab w:val="num" w:pos="4933"/>
        </w:tabs>
        <w:ind w:left="4933" w:hanging="397"/>
      </w:pPr>
      <w:rPr>
        <w:rFonts w:ascii="Wingdings" w:hAnsi="Wingdings" w:hint="default"/>
      </w:rPr>
    </w:lvl>
    <w:lvl w:ilvl="6">
      <w:start w:val="1"/>
      <w:numFmt w:val="bullet"/>
      <w:lvlText w:val=""/>
      <w:lvlJc w:val="left"/>
      <w:pPr>
        <w:tabs>
          <w:tab w:val="num" w:pos="5330"/>
        </w:tabs>
        <w:ind w:left="5330" w:hanging="397"/>
      </w:pPr>
      <w:rPr>
        <w:rFonts w:ascii="Wingdings" w:hAnsi="Wingdings" w:hint="default"/>
      </w:rPr>
    </w:lvl>
    <w:lvl w:ilvl="7">
      <w:start w:val="1"/>
      <w:numFmt w:val="bullet"/>
      <w:lvlText w:val="o"/>
      <w:lvlJc w:val="left"/>
      <w:pPr>
        <w:tabs>
          <w:tab w:val="num" w:pos="5727"/>
        </w:tabs>
        <w:ind w:left="5727" w:hanging="397"/>
      </w:pPr>
      <w:rPr>
        <w:rFonts w:ascii="Courier New" w:hAnsi="Courier New" w:hint="default"/>
      </w:rPr>
    </w:lvl>
    <w:lvl w:ilvl="8">
      <w:start w:val="1"/>
      <w:numFmt w:val="bullet"/>
      <w:lvlText w:val=""/>
      <w:lvlJc w:val="left"/>
      <w:pPr>
        <w:tabs>
          <w:tab w:val="num" w:pos="5727"/>
        </w:tabs>
        <w:ind w:left="6124" w:hanging="397"/>
      </w:pPr>
      <w:rPr>
        <w:rFonts w:ascii="Symbol" w:hAnsi="Symbol" w:hint="default"/>
      </w:rPr>
    </w:lvl>
  </w:abstractNum>
  <w:abstractNum w:abstractNumId="9" w15:restartNumberingAfterBreak="0">
    <w:nsid w:val="49D12833"/>
    <w:multiLevelType w:val="multilevel"/>
    <w:tmpl w:val="89D07B88"/>
    <w:lvl w:ilvl="0">
      <w:start w:val="1"/>
      <w:numFmt w:val="bullet"/>
      <w:pStyle w:val="TableBulletIndent"/>
      <w:lvlText w:val=""/>
      <w:lvlJc w:val="left"/>
      <w:pPr>
        <w:tabs>
          <w:tab w:val="num" w:pos="794"/>
        </w:tabs>
        <w:ind w:left="794" w:hanging="397"/>
      </w:pPr>
      <w:rPr>
        <w:rFonts w:ascii="Symbol" w:hAnsi="Symbol" w:hint="default"/>
      </w:rPr>
    </w:lvl>
    <w:lvl w:ilvl="1">
      <w:start w:val="1"/>
      <w:numFmt w:val="bullet"/>
      <w:lvlText w:val="o"/>
      <w:lvlJc w:val="left"/>
      <w:pPr>
        <w:tabs>
          <w:tab w:val="num" w:pos="1191"/>
        </w:tabs>
        <w:ind w:left="1191" w:hanging="397"/>
      </w:pPr>
      <w:rPr>
        <w:rFonts w:ascii="Courier New" w:hAnsi="Courier New" w:hint="default"/>
      </w:rPr>
    </w:lvl>
    <w:lvl w:ilvl="2">
      <w:start w:val="1"/>
      <w:numFmt w:val="bullet"/>
      <w:lvlText w:val=""/>
      <w:lvlJc w:val="left"/>
      <w:pPr>
        <w:tabs>
          <w:tab w:val="num" w:pos="1588"/>
        </w:tabs>
        <w:ind w:left="1588" w:hanging="397"/>
      </w:pPr>
      <w:rPr>
        <w:rFonts w:ascii="Wingdings" w:hAnsi="Wingdings" w:hint="default"/>
      </w:rPr>
    </w:lvl>
    <w:lvl w:ilvl="3">
      <w:numFmt w:val="bullet"/>
      <w:lvlText w:val=""/>
      <w:lvlJc w:val="left"/>
      <w:pPr>
        <w:tabs>
          <w:tab w:val="num" w:pos="1985"/>
        </w:tabs>
        <w:ind w:left="1985" w:hanging="397"/>
      </w:pPr>
      <w:rPr>
        <w:rFonts w:ascii="Wingdings" w:hAnsi="Wingdings" w:hint="default"/>
      </w:rPr>
    </w:lvl>
    <w:lvl w:ilvl="4">
      <w:start w:val="1"/>
      <w:numFmt w:val="bullet"/>
      <w:lvlText w:val=""/>
      <w:lvlJc w:val="left"/>
      <w:pPr>
        <w:tabs>
          <w:tab w:val="num" w:pos="2382"/>
        </w:tabs>
        <w:ind w:left="2382" w:hanging="397"/>
      </w:pPr>
      <w:rPr>
        <w:rFonts w:ascii="Symbol" w:hAnsi="Symbol" w:hint="default"/>
      </w:rPr>
    </w:lvl>
    <w:lvl w:ilvl="5">
      <w:start w:val="1"/>
      <w:numFmt w:val="bullet"/>
      <w:lvlText w:val=""/>
      <w:lvlJc w:val="left"/>
      <w:pPr>
        <w:tabs>
          <w:tab w:val="num" w:pos="2778"/>
        </w:tabs>
        <w:ind w:left="2778" w:hanging="396"/>
      </w:pPr>
      <w:rPr>
        <w:rFonts w:ascii="Wingdings" w:hAnsi="Wingdings" w:hint="default"/>
      </w:rPr>
    </w:lvl>
    <w:lvl w:ilvl="6">
      <w:start w:val="1"/>
      <w:numFmt w:val="bullet"/>
      <w:lvlText w:val=""/>
      <w:lvlJc w:val="left"/>
      <w:pPr>
        <w:tabs>
          <w:tab w:val="num" w:pos="3175"/>
        </w:tabs>
        <w:ind w:left="3175" w:hanging="397"/>
      </w:pPr>
      <w:rPr>
        <w:rFonts w:ascii="Wingdings" w:hAnsi="Wingdings" w:hint="default"/>
      </w:rPr>
    </w:lvl>
    <w:lvl w:ilvl="7">
      <w:start w:val="1"/>
      <w:numFmt w:val="bullet"/>
      <w:lvlText w:val=""/>
      <w:lvlJc w:val="left"/>
      <w:pPr>
        <w:tabs>
          <w:tab w:val="num" w:pos="3572"/>
        </w:tabs>
        <w:ind w:left="3572" w:hanging="397"/>
      </w:pPr>
      <w:rPr>
        <w:rFonts w:ascii="Symbol" w:hAnsi="Symbol" w:hint="default"/>
      </w:rPr>
    </w:lvl>
    <w:lvl w:ilvl="8">
      <w:start w:val="1"/>
      <w:numFmt w:val="bullet"/>
      <w:lvlText w:val=""/>
      <w:lvlJc w:val="left"/>
      <w:pPr>
        <w:tabs>
          <w:tab w:val="num" w:pos="3969"/>
        </w:tabs>
        <w:ind w:left="3969" w:hanging="397"/>
      </w:pPr>
      <w:rPr>
        <w:rFonts w:ascii="Symbol" w:hAnsi="Symbol" w:hint="default"/>
      </w:rPr>
    </w:lvl>
  </w:abstractNum>
  <w:abstractNum w:abstractNumId="10" w15:restartNumberingAfterBreak="0">
    <w:nsid w:val="5D5142BF"/>
    <w:multiLevelType w:val="hybridMultilevel"/>
    <w:tmpl w:val="E10AE8F8"/>
    <w:lvl w:ilvl="0" w:tplc="C79C351C">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1F09F7"/>
    <w:multiLevelType w:val="hybridMultilevel"/>
    <w:tmpl w:val="F062686C"/>
    <w:lvl w:ilvl="0" w:tplc="8506DAC8">
      <w:start w:val="1"/>
      <w:numFmt w:val="bullet"/>
      <w:pStyle w:val="Warning"/>
      <w:lvlText w:val=""/>
      <w:lvlPicBulletId w:val="2"/>
      <w:lvlJc w:val="left"/>
      <w:pPr>
        <w:ind w:left="1778" w:hanging="360"/>
      </w:pPr>
      <w:rPr>
        <w:rFonts w:ascii="Symbol" w:hAnsi="Symbol" w:hint="default"/>
        <w:color w:val="auto"/>
        <w:kern w:val="0"/>
        <w:position w:val="0"/>
        <w:sz w:val="52"/>
        <w:szCs w:val="52"/>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2" w15:restartNumberingAfterBreak="0">
    <w:nsid w:val="625E0956"/>
    <w:multiLevelType w:val="multilevel"/>
    <w:tmpl w:val="C4E62D4E"/>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3" w15:restartNumberingAfterBreak="0">
    <w:nsid w:val="74650ED8"/>
    <w:multiLevelType w:val="hybridMultilevel"/>
    <w:tmpl w:val="AD66D7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4" w15:restartNumberingAfterBreak="0">
    <w:nsid w:val="7647537F"/>
    <w:multiLevelType w:val="multilevel"/>
    <w:tmpl w:val="21482330"/>
    <w:lvl w:ilvl="0">
      <w:start w:val="1"/>
      <w:numFmt w:val="decimal"/>
      <w:pStyle w:val="NumberedIndent"/>
      <w:lvlText w:val="%1."/>
      <w:lvlJc w:val="left"/>
      <w:pPr>
        <w:tabs>
          <w:tab w:val="num" w:pos="3345"/>
        </w:tabs>
        <w:ind w:left="3345" w:hanging="397"/>
      </w:pPr>
      <w:rPr>
        <w:rFonts w:hint="default"/>
      </w:rPr>
    </w:lvl>
    <w:lvl w:ilvl="1">
      <w:start w:val="1"/>
      <w:numFmt w:val="lowerLetter"/>
      <w:lvlText w:val="%2."/>
      <w:lvlJc w:val="left"/>
      <w:pPr>
        <w:tabs>
          <w:tab w:val="num" w:pos="3742"/>
        </w:tabs>
        <w:ind w:left="3742" w:hanging="397"/>
      </w:pPr>
      <w:rPr>
        <w:rFonts w:hint="default"/>
      </w:rPr>
    </w:lvl>
    <w:lvl w:ilvl="2">
      <w:start w:val="1"/>
      <w:numFmt w:val="lowerRoman"/>
      <w:lvlText w:val="%3."/>
      <w:lvlJc w:val="left"/>
      <w:pPr>
        <w:tabs>
          <w:tab w:val="num" w:pos="4139"/>
        </w:tabs>
        <w:ind w:left="4139" w:hanging="397"/>
      </w:pPr>
      <w:rPr>
        <w:rFonts w:hint="default"/>
      </w:rPr>
    </w:lvl>
    <w:lvl w:ilvl="3">
      <w:start w:val="1"/>
      <w:numFmt w:val="bullet"/>
      <w:lvlText w:val=""/>
      <w:lvlJc w:val="left"/>
      <w:pPr>
        <w:tabs>
          <w:tab w:val="num" w:pos="4536"/>
        </w:tabs>
        <w:ind w:left="4536" w:hanging="397"/>
      </w:pPr>
      <w:rPr>
        <w:rFonts w:ascii="Symbol" w:hAnsi="Symbol" w:hint="default"/>
      </w:rPr>
    </w:lvl>
    <w:lvl w:ilvl="4">
      <w:start w:val="1"/>
      <w:numFmt w:val="bullet"/>
      <w:lvlText w:val=""/>
      <w:lvlJc w:val="left"/>
      <w:pPr>
        <w:tabs>
          <w:tab w:val="num" w:pos="4933"/>
        </w:tabs>
        <w:ind w:left="4933" w:hanging="397"/>
      </w:pPr>
      <w:rPr>
        <w:rFonts w:ascii="Wingdings" w:hAnsi="Wingdings" w:hint="default"/>
      </w:rPr>
    </w:lvl>
    <w:lvl w:ilvl="5">
      <w:start w:val="1"/>
      <w:numFmt w:val="lowerRoman"/>
      <w:lvlText w:val="(%6)"/>
      <w:lvlJc w:val="left"/>
      <w:pPr>
        <w:tabs>
          <w:tab w:val="num" w:pos="5330"/>
        </w:tabs>
        <w:ind w:left="5330" w:hanging="397"/>
      </w:pPr>
      <w:rPr>
        <w:rFonts w:hint="default"/>
      </w:rPr>
    </w:lvl>
    <w:lvl w:ilvl="6">
      <w:start w:val="1"/>
      <w:numFmt w:val="decimal"/>
      <w:lvlText w:val="%7."/>
      <w:lvlJc w:val="left"/>
      <w:pPr>
        <w:tabs>
          <w:tab w:val="num" w:pos="5727"/>
        </w:tabs>
        <w:ind w:left="5727" w:hanging="397"/>
      </w:pPr>
      <w:rPr>
        <w:rFonts w:hint="default"/>
      </w:rPr>
    </w:lvl>
    <w:lvl w:ilvl="7">
      <w:start w:val="1"/>
      <w:numFmt w:val="lowerLetter"/>
      <w:lvlText w:val="%8."/>
      <w:lvlJc w:val="left"/>
      <w:pPr>
        <w:tabs>
          <w:tab w:val="num" w:pos="6124"/>
        </w:tabs>
        <w:ind w:left="6124" w:hanging="397"/>
      </w:pPr>
      <w:rPr>
        <w:rFonts w:hint="default"/>
      </w:rPr>
    </w:lvl>
    <w:lvl w:ilvl="8">
      <w:start w:val="1"/>
      <w:numFmt w:val="lowerRoman"/>
      <w:lvlText w:val="%9."/>
      <w:lvlJc w:val="left"/>
      <w:pPr>
        <w:tabs>
          <w:tab w:val="num" w:pos="6521"/>
        </w:tabs>
        <w:ind w:left="6521" w:hanging="397"/>
      </w:pPr>
      <w:rPr>
        <w:rFonts w:hint="default"/>
      </w:rPr>
    </w:lvl>
  </w:abstractNum>
  <w:num w:numId="1">
    <w:abstractNumId w:val="7"/>
  </w:num>
  <w:num w:numId="2">
    <w:abstractNumId w:val="5"/>
  </w:num>
  <w:num w:numId="3">
    <w:abstractNumId w:val="11"/>
  </w:num>
  <w:num w:numId="4">
    <w:abstractNumId w:val="8"/>
  </w:num>
  <w:num w:numId="5">
    <w:abstractNumId w:val="1"/>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2"/>
  </w:num>
  <w:num w:numId="14">
    <w:abstractNumId w:val="12"/>
  </w:num>
  <w:num w:numId="15">
    <w:abstractNumId w:val="6"/>
  </w:num>
  <w:num w:numId="16">
    <w:abstractNumId w:val="14"/>
  </w:num>
  <w:num w:numId="17">
    <w:abstractNumId w:val="0"/>
  </w:num>
  <w:num w:numId="18">
    <w:abstractNumId w:val="9"/>
  </w:num>
  <w:num w:numId="19">
    <w:abstractNumId w:val="2"/>
  </w:num>
  <w:num w:numId="20">
    <w:abstractNumId w:val="7"/>
  </w:num>
  <w:num w:numId="21">
    <w:abstractNumId w:val="5"/>
  </w:num>
  <w:num w:numId="22">
    <w:abstractNumId w:val="11"/>
  </w:num>
  <w:num w:numId="23">
    <w:abstractNumId w:val="8"/>
  </w:num>
  <w:num w:numId="24">
    <w:abstractNumId w:val="1"/>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6"/>
  </w:num>
  <w:num w:numId="35">
    <w:abstractNumId w:val="14"/>
  </w:num>
  <w:num w:numId="36">
    <w:abstractNumId w:val="0"/>
  </w:num>
  <w:num w:numId="37">
    <w:abstractNumId w:val="9"/>
  </w:num>
  <w:num w:numId="38">
    <w:abstractNumId w:val="2"/>
  </w:num>
  <w:num w:numId="39">
    <w:abstractNumId w:val="10"/>
  </w:num>
  <w:num w:numId="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3"/>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mirrorMargin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78C"/>
    <w:rsid w:val="000064FC"/>
    <w:rsid w:val="0001289E"/>
    <w:rsid w:val="00061F8A"/>
    <w:rsid w:val="0009063A"/>
    <w:rsid w:val="00093AE1"/>
    <w:rsid w:val="000B1359"/>
    <w:rsid w:val="000E5B19"/>
    <w:rsid w:val="000E5DA6"/>
    <w:rsid w:val="001035BF"/>
    <w:rsid w:val="00124C8B"/>
    <w:rsid w:val="00125EA3"/>
    <w:rsid w:val="00150F6B"/>
    <w:rsid w:val="001632A9"/>
    <w:rsid w:val="001725C9"/>
    <w:rsid w:val="00172885"/>
    <w:rsid w:val="001A2E1B"/>
    <w:rsid w:val="001A610F"/>
    <w:rsid w:val="001C2822"/>
    <w:rsid w:val="001C4C4E"/>
    <w:rsid w:val="001E3119"/>
    <w:rsid w:val="00200C2D"/>
    <w:rsid w:val="00207DE8"/>
    <w:rsid w:val="002563EC"/>
    <w:rsid w:val="00273011"/>
    <w:rsid w:val="002758CB"/>
    <w:rsid w:val="002C778E"/>
    <w:rsid w:val="00303631"/>
    <w:rsid w:val="00342CF1"/>
    <w:rsid w:val="0037728D"/>
    <w:rsid w:val="003A43EB"/>
    <w:rsid w:val="003D662E"/>
    <w:rsid w:val="00405239"/>
    <w:rsid w:val="00415C8F"/>
    <w:rsid w:val="00424927"/>
    <w:rsid w:val="00433821"/>
    <w:rsid w:val="00465E97"/>
    <w:rsid w:val="00475C69"/>
    <w:rsid w:val="004C319F"/>
    <w:rsid w:val="004E3362"/>
    <w:rsid w:val="00551B2D"/>
    <w:rsid w:val="005630B2"/>
    <w:rsid w:val="005776F4"/>
    <w:rsid w:val="005C7D63"/>
    <w:rsid w:val="00605682"/>
    <w:rsid w:val="0063123B"/>
    <w:rsid w:val="00652DF9"/>
    <w:rsid w:val="00661C16"/>
    <w:rsid w:val="006B729F"/>
    <w:rsid w:val="006C1F63"/>
    <w:rsid w:val="006E12CE"/>
    <w:rsid w:val="006E5EE2"/>
    <w:rsid w:val="006F36E9"/>
    <w:rsid w:val="00717D07"/>
    <w:rsid w:val="007250BA"/>
    <w:rsid w:val="007C0392"/>
    <w:rsid w:val="007E272E"/>
    <w:rsid w:val="00826EF4"/>
    <w:rsid w:val="0083243C"/>
    <w:rsid w:val="008407FD"/>
    <w:rsid w:val="0084133F"/>
    <w:rsid w:val="00867F26"/>
    <w:rsid w:val="00873091"/>
    <w:rsid w:val="00877403"/>
    <w:rsid w:val="008C50E4"/>
    <w:rsid w:val="008C7CDE"/>
    <w:rsid w:val="008D0210"/>
    <w:rsid w:val="008D6C9C"/>
    <w:rsid w:val="008F088F"/>
    <w:rsid w:val="00931776"/>
    <w:rsid w:val="0095066D"/>
    <w:rsid w:val="00962067"/>
    <w:rsid w:val="00962091"/>
    <w:rsid w:val="0096678C"/>
    <w:rsid w:val="00995CA4"/>
    <w:rsid w:val="009E6957"/>
    <w:rsid w:val="00A26747"/>
    <w:rsid w:val="00A3585B"/>
    <w:rsid w:val="00A41ED8"/>
    <w:rsid w:val="00A70598"/>
    <w:rsid w:val="00AB3111"/>
    <w:rsid w:val="00B04F0A"/>
    <w:rsid w:val="00B24ED5"/>
    <w:rsid w:val="00B506C7"/>
    <w:rsid w:val="00BA4069"/>
    <w:rsid w:val="00BC0BE2"/>
    <w:rsid w:val="00BC7854"/>
    <w:rsid w:val="00BC7C16"/>
    <w:rsid w:val="00BF1155"/>
    <w:rsid w:val="00C2296C"/>
    <w:rsid w:val="00C22E8B"/>
    <w:rsid w:val="00C40184"/>
    <w:rsid w:val="00C57823"/>
    <w:rsid w:val="00C67DC4"/>
    <w:rsid w:val="00C927F2"/>
    <w:rsid w:val="00CB38B6"/>
    <w:rsid w:val="00CC268B"/>
    <w:rsid w:val="00D53F96"/>
    <w:rsid w:val="00D56B43"/>
    <w:rsid w:val="00D622F9"/>
    <w:rsid w:val="00D83F0C"/>
    <w:rsid w:val="00D84A67"/>
    <w:rsid w:val="00DE60C6"/>
    <w:rsid w:val="00E01842"/>
    <w:rsid w:val="00E31551"/>
    <w:rsid w:val="00E7701E"/>
    <w:rsid w:val="00EB5C4E"/>
    <w:rsid w:val="00EE1BFA"/>
    <w:rsid w:val="00EE1D41"/>
    <w:rsid w:val="00EF1F2F"/>
    <w:rsid w:val="00F01A0C"/>
    <w:rsid w:val="00F04160"/>
    <w:rsid w:val="00F276C4"/>
    <w:rsid w:val="00F8160A"/>
    <w:rsid w:val="00FA47D4"/>
    <w:rsid w:val="00FB514A"/>
    <w:rsid w:val="00FF2AB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02EE8"/>
  <w15:docId w15:val="{FAC5C474-3EC1-496E-9404-25D9EFB45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0184"/>
    <w:pPr>
      <w:spacing w:after="120"/>
      <w:ind w:left="2552"/>
    </w:pPr>
    <w:rPr>
      <w:rFonts w:ascii="Arial" w:eastAsia="Times New Roman" w:hAnsi="Arial"/>
      <w:sz w:val="22"/>
      <w:szCs w:val="22"/>
      <w:lang w:eastAsia="en-US"/>
    </w:rPr>
  </w:style>
  <w:style w:type="paragraph" w:styleId="Heading1">
    <w:name w:val="heading 1"/>
    <w:basedOn w:val="Normal"/>
    <w:next w:val="Normal"/>
    <w:link w:val="Heading1Char"/>
    <w:uiPriority w:val="99"/>
    <w:qFormat/>
    <w:rsid w:val="003D662E"/>
    <w:pPr>
      <w:keepNext/>
      <w:pageBreakBefore/>
      <w:numPr>
        <w:numId w:val="33"/>
      </w:numPr>
      <w:tabs>
        <w:tab w:val="left" w:pos="1134"/>
      </w:tabs>
      <w:spacing w:before="240"/>
      <w:outlineLvl w:val="0"/>
    </w:pPr>
    <w:rPr>
      <w:b/>
      <w:sz w:val="36"/>
      <w:szCs w:val="36"/>
    </w:rPr>
  </w:style>
  <w:style w:type="paragraph" w:styleId="Heading2">
    <w:name w:val="heading 2"/>
    <w:aliases w:val="title 2,Flowe rapport,h2"/>
    <w:basedOn w:val="Heading1"/>
    <w:next w:val="Normal"/>
    <w:link w:val="Heading2Char"/>
    <w:uiPriority w:val="99"/>
    <w:qFormat/>
    <w:rsid w:val="003D662E"/>
    <w:pPr>
      <w:pageBreakBefore w:val="0"/>
      <w:numPr>
        <w:ilvl w:val="1"/>
      </w:numPr>
      <w:outlineLvl w:val="1"/>
    </w:pPr>
    <w:rPr>
      <w:sz w:val="28"/>
    </w:rPr>
  </w:style>
  <w:style w:type="paragraph" w:styleId="Heading3">
    <w:name w:val="heading 3"/>
    <w:aliases w:val="Kop 3 Flowe rapport,h3"/>
    <w:basedOn w:val="Heading2"/>
    <w:next w:val="Normal"/>
    <w:link w:val="Heading3Char"/>
    <w:uiPriority w:val="99"/>
    <w:qFormat/>
    <w:rsid w:val="003D662E"/>
    <w:pPr>
      <w:numPr>
        <w:ilvl w:val="2"/>
      </w:numPr>
      <w:outlineLvl w:val="2"/>
    </w:pPr>
    <w:rPr>
      <w:sz w:val="24"/>
    </w:rPr>
  </w:style>
  <w:style w:type="paragraph" w:styleId="Heading4">
    <w:name w:val="heading 4"/>
    <w:basedOn w:val="Normal"/>
    <w:next w:val="Normal"/>
    <w:link w:val="Heading4Char"/>
    <w:qFormat/>
    <w:rsid w:val="003D662E"/>
    <w:pPr>
      <w:keepNext/>
      <w:numPr>
        <w:ilvl w:val="3"/>
        <w:numId w:val="33"/>
      </w:numPr>
      <w:spacing w:before="240"/>
      <w:outlineLvl w:val="3"/>
    </w:pPr>
    <w:rPr>
      <w:b/>
      <w:spacing w:val="10"/>
      <w:sz w:val="24"/>
    </w:rPr>
  </w:style>
  <w:style w:type="paragraph" w:styleId="Heading5">
    <w:name w:val="heading 5"/>
    <w:basedOn w:val="Normal"/>
    <w:next w:val="Normal"/>
    <w:link w:val="Heading5Char"/>
    <w:qFormat/>
    <w:rsid w:val="003D662E"/>
    <w:pPr>
      <w:numPr>
        <w:ilvl w:val="4"/>
        <w:numId w:val="33"/>
      </w:numPr>
      <w:spacing w:before="240" w:after="60"/>
      <w:outlineLvl w:val="4"/>
    </w:pPr>
  </w:style>
  <w:style w:type="paragraph" w:styleId="Heading6">
    <w:name w:val="heading 6"/>
    <w:basedOn w:val="Normal"/>
    <w:next w:val="Normal"/>
    <w:link w:val="Heading6Char"/>
    <w:qFormat/>
    <w:rsid w:val="003D662E"/>
    <w:pPr>
      <w:numPr>
        <w:ilvl w:val="5"/>
        <w:numId w:val="33"/>
      </w:numPr>
      <w:spacing w:before="240" w:after="60"/>
      <w:outlineLvl w:val="5"/>
    </w:pPr>
    <w:rPr>
      <w:i/>
    </w:rPr>
  </w:style>
  <w:style w:type="paragraph" w:styleId="Heading7">
    <w:name w:val="heading 7"/>
    <w:basedOn w:val="Normal"/>
    <w:next w:val="Normal"/>
    <w:link w:val="Heading7Char"/>
    <w:qFormat/>
    <w:rsid w:val="003D662E"/>
    <w:pPr>
      <w:numPr>
        <w:ilvl w:val="6"/>
        <w:numId w:val="33"/>
      </w:numPr>
      <w:spacing w:before="240" w:after="60"/>
      <w:outlineLvl w:val="6"/>
    </w:pPr>
  </w:style>
  <w:style w:type="paragraph" w:styleId="Heading8">
    <w:name w:val="heading 8"/>
    <w:basedOn w:val="Normal"/>
    <w:next w:val="Normal"/>
    <w:link w:val="Heading8Char"/>
    <w:qFormat/>
    <w:rsid w:val="003D662E"/>
    <w:pPr>
      <w:numPr>
        <w:ilvl w:val="7"/>
        <w:numId w:val="33"/>
      </w:numPr>
      <w:spacing w:before="240" w:after="60"/>
      <w:outlineLvl w:val="7"/>
    </w:pPr>
    <w:rPr>
      <w:i/>
    </w:rPr>
  </w:style>
  <w:style w:type="paragraph" w:styleId="Heading9">
    <w:name w:val="heading 9"/>
    <w:basedOn w:val="Normal"/>
    <w:next w:val="Normal"/>
    <w:link w:val="Heading9Char"/>
    <w:qFormat/>
    <w:rsid w:val="003D662E"/>
    <w:pPr>
      <w:numPr>
        <w:ilvl w:val="8"/>
        <w:numId w:val="33"/>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Halfborder2">
    <w:name w:val="Half border 2"/>
    <w:basedOn w:val="TableNormal"/>
    <w:rsid w:val="001035BF"/>
    <w:rPr>
      <w:rFonts w:ascii="Times New Roman" w:eastAsia="Times New Roman" w:hAnsi="Times New Roman"/>
    </w:rPr>
    <w:tblPr>
      <w:tblInd w:w="2552" w:type="dxa"/>
      <w:tblBorders>
        <w:top w:val="single" w:sz="4" w:space="0" w:color="auto"/>
        <w:bottom w:val="single" w:sz="4" w:space="0" w:color="auto"/>
        <w:insideH w:val="single" w:sz="4" w:space="0" w:color="auto"/>
      </w:tblBorders>
    </w:tblPr>
    <w:tcPr>
      <w:tcMar>
        <w:top w:w="28" w:type="dxa"/>
      </w:tcMar>
      <w:vAlign w:val="center"/>
    </w:tcPr>
  </w:style>
  <w:style w:type="paragraph" w:customStyle="1" w:styleId="Danger">
    <w:name w:val="_Danger"/>
    <w:basedOn w:val="Normal"/>
    <w:next w:val="Normal"/>
    <w:rsid w:val="003D662E"/>
    <w:pPr>
      <w:keepLines/>
      <w:numPr>
        <w:numId w:val="20"/>
      </w:numPr>
      <w:pBdr>
        <w:top w:val="single" w:sz="12" w:space="3" w:color="auto"/>
        <w:bottom w:val="single" w:sz="12" w:space="7" w:color="auto"/>
      </w:pBdr>
      <w:tabs>
        <w:tab w:val="left" w:pos="2552"/>
      </w:tabs>
      <w:spacing w:before="100" w:beforeAutospacing="1"/>
      <w:ind w:left="2552" w:hanging="2552"/>
    </w:pPr>
  </w:style>
  <w:style w:type="paragraph" w:customStyle="1" w:styleId="Note">
    <w:name w:val="_Note"/>
    <w:basedOn w:val="Danger"/>
    <w:next w:val="Normal"/>
    <w:rsid w:val="003D662E"/>
    <w:pPr>
      <w:numPr>
        <w:numId w:val="21"/>
      </w:numPr>
      <w:pBdr>
        <w:top w:val="single" w:sz="12" w:space="1" w:color="auto"/>
      </w:pBdr>
      <w:ind w:left="2552" w:hanging="2552"/>
    </w:pPr>
    <w:rPr>
      <w:szCs w:val="24"/>
    </w:rPr>
  </w:style>
  <w:style w:type="paragraph" w:customStyle="1" w:styleId="Warning">
    <w:name w:val="_Warning"/>
    <w:basedOn w:val="Danger"/>
    <w:next w:val="Normal"/>
    <w:rsid w:val="003D662E"/>
    <w:pPr>
      <w:numPr>
        <w:numId w:val="22"/>
      </w:numPr>
      <w:ind w:left="2552" w:hanging="2552"/>
    </w:pPr>
  </w:style>
  <w:style w:type="paragraph" w:styleId="BalloonText">
    <w:name w:val="Balloon Text"/>
    <w:basedOn w:val="Normal"/>
    <w:link w:val="BalloonTextChar"/>
    <w:semiHidden/>
    <w:rsid w:val="003D662E"/>
    <w:rPr>
      <w:rFonts w:ascii="Tahoma" w:hAnsi="Tahoma" w:cs="Tahoma"/>
      <w:sz w:val="16"/>
      <w:szCs w:val="16"/>
    </w:rPr>
  </w:style>
  <w:style w:type="character" w:customStyle="1" w:styleId="BalloonTextChar">
    <w:name w:val="Balloon Text Char"/>
    <w:basedOn w:val="DefaultParagraphFont"/>
    <w:link w:val="BalloonText"/>
    <w:semiHidden/>
    <w:rsid w:val="003D662E"/>
    <w:rPr>
      <w:rFonts w:ascii="Tahoma" w:eastAsia="Times New Roman" w:hAnsi="Tahoma" w:cs="Tahoma"/>
      <w:sz w:val="16"/>
      <w:szCs w:val="16"/>
      <w:lang w:eastAsia="en-US"/>
    </w:rPr>
  </w:style>
  <w:style w:type="paragraph" w:customStyle="1" w:styleId="Bulleted">
    <w:name w:val="Bulleted"/>
    <w:basedOn w:val="Normal"/>
    <w:rsid w:val="003D662E"/>
    <w:pPr>
      <w:numPr>
        <w:numId w:val="23"/>
      </w:numPr>
    </w:pPr>
  </w:style>
  <w:style w:type="paragraph" w:customStyle="1" w:styleId="Bulletedindent">
    <w:name w:val="Bulleted indent"/>
    <w:basedOn w:val="Normal"/>
    <w:rsid w:val="003D662E"/>
    <w:pPr>
      <w:numPr>
        <w:numId w:val="24"/>
      </w:numPr>
    </w:pPr>
  </w:style>
  <w:style w:type="paragraph" w:styleId="Caption">
    <w:name w:val="caption"/>
    <w:basedOn w:val="Normal"/>
    <w:next w:val="Normal"/>
    <w:qFormat/>
    <w:rsid w:val="003D662E"/>
    <w:rPr>
      <w:bCs/>
      <w:i/>
      <w:sz w:val="20"/>
      <w:szCs w:val="20"/>
    </w:rPr>
  </w:style>
  <w:style w:type="character" w:customStyle="1" w:styleId="Codeexample">
    <w:name w:val="Code example"/>
    <w:basedOn w:val="DefaultParagraphFont"/>
    <w:rsid w:val="003D662E"/>
    <w:rPr>
      <w:rFonts w:ascii="Courier" w:hAnsi="Courier"/>
      <w:sz w:val="22"/>
      <w:szCs w:val="22"/>
      <w:lang w:val="en-GB" w:eastAsia="en-US" w:bidi="ar-SA"/>
    </w:rPr>
  </w:style>
  <w:style w:type="character" w:styleId="CommentReference">
    <w:name w:val="annotation reference"/>
    <w:basedOn w:val="DefaultParagraphFont"/>
    <w:semiHidden/>
    <w:rsid w:val="003D662E"/>
    <w:rPr>
      <w:sz w:val="16"/>
      <w:szCs w:val="16"/>
    </w:rPr>
  </w:style>
  <w:style w:type="paragraph" w:styleId="CommentText">
    <w:name w:val="annotation text"/>
    <w:basedOn w:val="Normal"/>
    <w:link w:val="CommentTextChar"/>
    <w:semiHidden/>
    <w:rsid w:val="003D662E"/>
    <w:rPr>
      <w:sz w:val="20"/>
      <w:szCs w:val="20"/>
    </w:rPr>
  </w:style>
  <w:style w:type="character" w:customStyle="1" w:styleId="CommentTextChar">
    <w:name w:val="Comment Text Char"/>
    <w:basedOn w:val="DefaultParagraphFont"/>
    <w:link w:val="CommentText"/>
    <w:semiHidden/>
    <w:rsid w:val="003D662E"/>
    <w:rPr>
      <w:rFonts w:ascii="Arial" w:eastAsia="Times New Roman" w:hAnsi="Arial"/>
      <w:lang w:eastAsia="en-US"/>
    </w:rPr>
  </w:style>
  <w:style w:type="paragraph" w:styleId="CommentSubject">
    <w:name w:val="annotation subject"/>
    <w:basedOn w:val="CommentText"/>
    <w:next w:val="CommentText"/>
    <w:link w:val="CommentSubjectChar"/>
    <w:semiHidden/>
    <w:rsid w:val="003D662E"/>
    <w:rPr>
      <w:b/>
      <w:bCs/>
    </w:rPr>
  </w:style>
  <w:style w:type="character" w:customStyle="1" w:styleId="CommentSubjectChar">
    <w:name w:val="Comment Subject Char"/>
    <w:basedOn w:val="CommentTextChar"/>
    <w:link w:val="CommentSubject"/>
    <w:semiHidden/>
    <w:rsid w:val="003D662E"/>
    <w:rPr>
      <w:rFonts w:ascii="Arial" w:eastAsia="Times New Roman" w:hAnsi="Arial"/>
      <w:b/>
      <w:bCs/>
      <w:lang w:eastAsia="en-US"/>
    </w:rPr>
  </w:style>
  <w:style w:type="paragraph" w:customStyle="1" w:styleId="Copyright">
    <w:name w:val="Copyright"/>
    <w:rsid w:val="003D662E"/>
    <w:pPr>
      <w:spacing w:before="120"/>
      <w:jc w:val="both"/>
    </w:pPr>
    <w:rPr>
      <w:rFonts w:ascii="Arial" w:eastAsia="Times New Roman" w:hAnsi="Arial"/>
      <w:snapToGrid w:val="0"/>
      <w:sz w:val="16"/>
      <w:szCs w:val="16"/>
      <w:lang w:eastAsia="en-US"/>
    </w:rPr>
  </w:style>
  <w:style w:type="paragraph" w:customStyle="1" w:styleId="Figrightalign">
    <w:name w:val="Fig. right align"/>
    <w:basedOn w:val="Normal"/>
    <w:next w:val="Caption"/>
    <w:rsid w:val="003D662E"/>
    <w:pPr>
      <w:keepNext/>
      <w:ind w:left="0"/>
      <w:jc w:val="right"/>
    </w:pPr>
    <w:rPr>
      <w:sz w:val="20"/>
      <w:szCs w:val="20"/>
    </w:rPr>
  </w:style>
  <w:style w:type="paragraph" w:styleId="Footer">
    <w:name w:val="footer"/>
    <w:basedOn w:val="Normal"/>
    <w:link w:val="FooterChar"/>
    <w:uiPriority w:val="99"/>
    <w:rsid w:val="00C22E8B"/>
    <w:pPr>
      <w:pBdr>
        <w:top w:val="single" w:sz="8" w:space="1" w:color="7AB800"/>
      </w:pBdr>
      <w:tabs>
        <w:tab w:val="right" w:pos="9923"/>
      </w:tabs>
      <w:spacing w:before="60"/>
      <w:ind w:left="0"/>
    </w:pPr>
    <w:rPr>
      <w:sz w:val="16"/>
    </w:rPr>
  </w:style>
  <w:style w:type="character" w:customStyle="1" w:styleId="FooterChar">
    <w:name w:val="Footer Char"/>
    <w:basedOn w:val="DefaultParagraphFont"/>
    <w:link w:val="Footer"/>
    <w:uiPriority w:val="99"/>
    <w:rsid w:val="00C22E8B"/>
    <w:rPr>
      <w:rFonts w:ascii="Arial" w:eastAsia="Times New Roman" w:hAnsi="Arial"/>
      <w:sz w:val="16"/>
      <w:szCs w:val="22"/>
      <w:lang w:eastAsia="en-US"/>
    </w:rPr>
  </w:style>
  <w:style w:type="paragraph" w:customStyle="1" w:styleId="Page1Subtitle">
    <w:name w:val="Page 1 Subtitle"/>
    <w:basedOn w:val="Normal"/>
    <w:rsid w:val="003D662E"/>
    <w:pPr>
      <w:ind w:left="0" w:right="2778"/>
      <w:jc w:val="right"/>
    </w:pPr>
    <w:rPr>
      <w:color w:val="000000"/>
      <w:sz w:val="24"/>
    </w:rPr>
  </w:style>
  <w:style w:type="paragraph" w:customStyle="1" w:styleId="Page1Title">
    <w:name w:val="Page 1 Title"/>
    <w:basedOn w:val="Page1Subtitle"/>
    <w:next w:val="Page1Subtitle"/>
    <w:rsid w:val="003D662E"/>
    <w:rPr>
      <w:color w:val="auto"/>
      <w:sz w:val="40"/>
    </w:rPr>
  </w:style>
  <w:style w:type="paragraph" w:customStyle="1" w:styleId="Front6versioncorrespondance">
    <w:name w:val="Front 6 version correspondance"/>
    <w:next w:val="Normal"/>
    <w:rsid w:val="003D662E"/>
    <w:pPr>
      <w:spacing w:before="120"/>
      <w:ind w:left="5387"/>
      <w:jc w:val="right"/>
    </w:pPr>
    <w:rPr>
      <w:rFonts w:ascii="Arial" w:eastAsia="Times New Roman" w:hAnsi="Arial"/>
      <w:sz w:val="22"/>
      <w:szCs w:val="22"/>
      <w:lang w:eastAsia="en-US"/>
    </w:rPr>
  </w:style>
  <w:style w:type="paragraph" w:customStyle="1" w:styleId="Page1Info">
    <w:name w:val="Page 1 Info"/>
    <w:basedOn w:val="Normal"/>
    <w:next w:val="Front6versioncorrespondance"/>
    <w:rsid w:val="003D662E"/>
    <w:pPr>
      <w:spacing w:before="20" w:after="20"/>
      <w:ind w:left="0"/>
    </w:pPr>
    <w:rPr>
      <w:sz w:val="18"/>
    </w:rPr>
  </w:style>
  <w:style w:type="paragraph" w:customStyle="1" w:styleId="Textfullpagewidth">
    <w:name w:val="Text full page width"/>
    <w:basedOn w:val="Normal"/>
    <w:rsid w:val="003D662E"/>
    <w:pPr>
      <w:ind w:left="0"/>
    </w:pPr>
  </w:style>
  <w:style w:type="paragraph" w:customStyle="1" w:styleId="Intermediatetitle">
    <w:name w:val="Intermediate title"/>
    <w:basedOn w:val="Textfullpagewidth"/>
    <w:next w:val="Normal"/>
    <w:rsid w:val="003D662E"/>
    <w:pPr>
      <w:spacing w:before="100" w:beforeAutospacing="1"/>
    </w:pPr>
    <w:rPr>
      <w:b/>
    </w:rPr>
  </w:style>
  <w:style w:type="paragraph" w:customStyle="1" w:styleId="Intermediatetitleindented">
    <w:name w:val="Intermediate title indented"/>
    <w:basedOn w:val="Intermediatetitle"/>
    <w:next w:val="Normal"/>
    <w:rsid w:val="003D662E"/>
    <w:pPr>
      <w:ind w:left="2552"/>
    </w:pPr>
  </w:style>
  <w:style w:type="paragraph" w:customStyle="1" w:styleId="hazard-user-notestitle">
    <w:name w:val="hazard-/user-notes title"/>
    <w:basedOn w:val="Intermediatetitleindented"/>
    <w:next w:val="Normal"/>
    <w:rsid w:val="003D662E"/>
    <w:pPr>
      <w:pBdr>
        <w:top w:val="single" w:sz="12" w:space="1" w:color="auto"/>
      </w:pBdr>
      <w:spacing w:before="60"/>
      <w:ind w:left="0"/>
    </w:pPr>
  </w:style>
  <w:style w:type="paragraph" w:styleId="Header">
    <w:name w:val="header"/>
    <w:link w:val="HeaderChar"/>
    <w:uiPriority w:val="99"/>
    <w:rsid w:val="001A2E1B"/>
    <w:pPr>
      <w:pBdr>
        <w:bottom w:val="single" w:sz="8" w:space="1" w:color="7AB800"/>
      </w:pBdr>
      <w:tabs>
        <w:tab w:val="center" w:pos="4905"/>
        <w:tab w:val="right" w:pos="9809"/>
      </w:tabs>
    </w:pPr>
    <w:rPr>
      <w:rFonts w:ascii="Arial" w:eastAsia="Times New Roman" w:hAnsi="Arial"/>
      <w:szCs w:val="22"/>
      <w:lang w:eastAsia="en-US"/>
    </w:rPr>
  </w:style>
  <w:style w:type="character" w:customStyle="1" w:styleId="HeaderChar">
    <w:name w:val="Header Char"/>
    <w:basedOn w:val="DefaultParagraphFont"/>
    <w:link w:val="Header"/>
    <w:uiPriority w:val="99"/>
    <w:rsid w:val="001A2E1B"/>
    <w:rPr>
      <w:rFonts w:ascii="Arial" w:eastAsia="Times New Roman" w:hAnsi="Arial"/>
      <w:szCs w:val="22"/>
      <w:lang w:val="en-GB" w:eastAsia="en-US" w:bidi="ar-SA"/>
    </w:rPr>
  </w:style>
  <w:style w:type="character" w:customStyle="1" w:styleId="Heading1Char">
    <w:name w:val="Heading 1 Char"/>
    <w:basedOn w:val="DefaultParagraphFont"/>
    <w:link w:val="Heading1"/>
    <w:uiPriority w:val="99"/>
    <w:rsid w:val="003D662E"/>
    <w:rPr>
      <w:rFonts w:ascii="Arial" w:eastAsia="Times New Roman" w:hAnsi="Arial"/>
      <w:b/>
      <w:sz w:val="36"/>
      <w:szCs w:val="36"/>
      <w:lang w:eastAsia="en-US"/>
    </w:rPr>
  </w:style>
  <w:style w:type="character" w:customStyle="1" w:styleId="Heading2Char">
    <w:name w:val="Heading 2 Char"/>
    <w:aliases w:val="title 2 Char,Flowe rapport Char,h2 Char"/>
    <w:basedOn w:val="DefaultParagraphFont"/>
    <w:link w:val="Heading2"/>
    <w:uiPriority w:val="99"/>
    <w:rsid w:val="003D662E"/>
    <w:rPr>
      <w:rFonts w:ascii="Arial" w:eastAsia="Times New Roman" w:hAnsi="Arial"/>
      <w:b/>
      <w:sz w:val="28"/>
      <w:szCs w:val="36"/>
      <w:lang w:eastAsia="en-US"/>
    </w:rPr>
  </w:style>
  <w:style w:type="character" w:customStyle="1" w:styleId="Heading3Char">
    <w:name w:val="Heading 3 Char"/>
    <w:aliases w:val="Kop 3 Flowe rapport Char,h3 Char"/>
    <w:basedOn w:val="DefaultParagraphFont"/>
    <w:link w:val="Heading3"/>
    <w:uiPriority w:val="99"/>
    <w:rsid w:val="003D662E"/>
    <w:rPr>
      <w:rFonts w:ascii="Arial" w:eastAsia="Times New Roman" w:hAnsi="Arial"/>
      <w:b/>
      <w:sz w:val="24"/>
      <w:szCs w:val="36"/>
      <w:lang w:eastAsia="en-US"/>
    </w:rPr>
  </w:style>
  <w:style w:type="character" w:customStyle="1" w:styleId="Heading4Char">
    <w:name w:val="Heading 4 Char"/>
    <w:basedOn w:val="DefaultParagraphFont"/>
    <w:link w:val="Heading4"/>
    <w:rsid w:val="003D662E"/>
    <w:rPr>
      <w:rFonts w:ascii="Arial" w:eastAsia="Times New Roman" w:hAnsi="Arial"/>
      <w:b/>
      <w:spacing w:val="10"/>
      <w:sz w:val="24"/>
      <w:szCs w:val="22"/>
      <w:lang w:eastAsia="en-US"/>
    </w:rPr>
  </w:style>
  <w:style w:type="character" w:customStyle="1" w:styleId="Heading5Char">
    <w:name w:val="Heading 5 Char"/>
    <w:basedOn w:val="DefaultParagraphFont"/>
    <w:link w:val="Heading5"/>
    <w:rsid w:val="003D662E"/>
    <w:rPr>
      <w:rFonts w:ascii="Arial" w:eastAsia="Times New Roman" w:hAnsi="Arial"/>
      <w:sz w:val="22"/>
      <w:szCs w:val="22"/>
      <w:lang w:eastAsia="en-US"/>
    </w:rPr>
  </w:style>
  <w:style w:type="character" w:customStyle="1" w:styleId="Heading6Char">
    <w:name w:val="Heading 6 Char"/>
    <w:basedOn w:val="DefaultParagraphFont"/>
    <w:link w:val="Heading6"/>
    <w:rsid w:val="003D662E"/>
    <w:rPr>
      <w:rFonts w:ascii="Arial" w:eastAsia="Times New Roman" w:hAnsi="Arial"/>
      <w:i/>
      <w:sz w:val="22"/>
      <w:szCs w:val="22"/>
      <w:lang w:eastAsia="en-US"/>
    </w:rPr>
  </w:style>
  <w:style w:type="character" w:customStyle="1" w:styleId="Heading7Char">
    <w:name w:val="Heading 7 Char"/>
    <w:basedOn w:val="DefaultParagraphFont"/>
    <w:link w:val="Heading7"/>
    <w:rsid w:val="003D662E"/>
    <w:rPr>
      <w:rFonts w:ascii="Arial" w:eastAsia="Times New Roman" w:hAnsi="Arial"/>
      <w:sz w:val="22"/>
      <w:szCs w:val="22"/>
      <w:lang w:eastAsia="en-US"/>
    </w:rPr>
  </w:style>
  <w:style w:type="character" w:customStyle="1" w:styleId="Heading8Char">
    <w:name w:val="Heading 8 Char"/>
    <w:basedOn w:val="DefaultParagraphFont"/>
    <w:link w:val="Heading8"/>
    <w:rsid w:val="003D662E"/>
    <w:rPr>
      <w:rFonts w:ascii="Arial" w:eastAsia="Times New Roman" w:hAnsi="Arial"/>
      <w:i/>
      <w:sz w:val="22"/>
      <w:szCs w:val="22"/>
      <w:lang w:eastAsia="en-US"/>
    </w:rPr>
  </w:style>
  <w:style w:type="character" w:customStyle="1" w:styleId="Heading9Char">
    <w:name w:val="Heading 9 Char"/>
    <w:basedOn w:val="DefaultParagraphFont"/>
    <w:link w:val="Heading9"/>
    <w:rsid w:val="003D662E"/>
    <w:rPr>
      <w:rFonts w:ascii="Arial" w:eastAsia="Times New Roman" w:hAnsi="Arial"/>
      <w:b/>
      <w:i/>
      <w:sz w:val="18"/>
      <w:szCs w:val="22"/>
      <w:lang w:eastAsia="en-US"/>
    </w:rPr>
  </w:style>
  <w:style w:type="character" w:styleId="Hyperlink">
    <w:name w:val="Hyperlink"/>
    <w:basedOn w:val="DefaultParagraphFont"/>
    <w:uiPriority w:val="99"/>
    <w:rsid w:val="003D662E"/>
    <w:rPr>
      <w:color w:val="0000FF"/>
      <w:u w:val="single"/>
    </w:rPr>
  </w:style>
  <w:style w:type="paragraph" w:styleId="Index1">
    <w:name w:val="index 1"/>
    <w:basedOn w:val="Normal"/>
    <w:next w:val="Normal"/>
    <w:autoRedefine/>
    <w:semiHidden/>
    <w:rsid w:val="003D662E"/>
    <w:pPr>
      <w:ind w:left="200" w:hanging="200"/>
    </w:pPr>
  </w:style>
  <w:style w:type="paragraph" w:styleId="Index2">
    <w:name w:val="index 2"/>
    <w:basedOn w:val="Normal"/>
    <w:next w:val="Normal"/>
    <w:autoRedefine/>
    <w:semiHidden/>
    <w:rsid w:val="003D662E"/>
    <w:pPr>
      <w:ind w:left="440" w:hanging="220"/>
    </w:pPr>
  </w:style>
  <w:style w:type="paragraph" w:styleId="Index3">
    <w:name w:val="index 3"/>
    <w:basedOn w:val="Normal"/>
    <w:next w:val="Normal"/>
    <w:autoRedefine/>
    <w:semiHidden/>
    <w:rsid w:val="003D662E"/>
    <w:pPr>
      <w:ind w:left="660" w:hanging="220"/>
    </w:pPr>
  </w:style>
  <w:style w:type="paragraph" w:styleId="Index4">
    <w:name w:val="index 4"/>
    <w:basedOn w:val="Normal"/>
    <w:next w:val="Normal"/>
    <w:autoRedefine/>
    <w:semiHidden/>
    <w:rsid w:val="003D662E"/>
    <w:pPr>
      <w:ind w:left="880" w:hanging="220"/>
    </w:pPr>
  </w:style>
  <w:style w:type="paragraph" w:styleId="Index5">
    <w:name w:val="index 5"/>
    <w:basedOn w:val="Normal"/>
    <w:next w:val="Normal"/>
    <w:autoRedefine/>
    <w:semiHidden/>
    <w:rsid w:val="003D662E"/>
    <w:pPr>
      <w:ind w:left="1100" w:hanging="220"/>
    </w:pPr>
  </w:style>
  <w:style w:type="paragraph" w:styleId="Index6">
    <w:name w:val="index 6"/>
    <w:basedOn w:val="Normal"/>
    <w:next w:val="Normal"/>
    <w:autoRedefine/>
    <w:semiHidden/>
    <w:rsid w:val="003D662E"/>
    <w:pPr>
      <w:ind w:left="1320" w:hanging="220"/>
    </w:pPr>
  </w:style>
  <w:style w:type="paragraph" w:styleId="Index7">
    <w:name w:val="index 7"/>
    <w:basedOn w:val="Normal"/>
    <w:next w:val="Normal"/>
    <w:autoRedefine/>
    <w:semiHidden/>
    <w:rsid w:val="003D662E"/>
    <w:pPr>
      <w:ind w:left="1540" w:hanging="220"/>
    </w:pPr>
  </w:style>
  <w:style w:type="paragraph" w:styleId="Index8">
    <w:name w:val="index 8"/>
    <w:basedOn w:val="Normal"/>
    <w:next w:val="Normal"/>
    <w:autoRedefine/>
    <w:semiHidden/>
    <w:rsid w:val="003D662E"/>
    <w:pPr>
      <w:ind w:left="1760" w:hanging="220"/>
    </w:pPr>
  </w:style>
  <w:style w:type="paragraph" w:styleId="Index9">
    <w:name w:val="index 9"/>
    <w:basedOn w:val="Normal"/>
    <w:next w:val="Normal"/>
    <w:autoRedefine/>
    <w:semiHidden/>
    <w:rsid w:val="003D662E"/>
    <w:pPr>
      <w:ind w:left="1980" w:hanging="220"/>
    </w:pPr>
  </w:style>
  <w:style w:type="paragraph" w:styleId="IndexHeading">
    <w:name w:val="index heading"/>
    <w:basedOn w:val="Normal"/>
    <w:next w:val="Index1"/>
    <w:semiHidden/>
    <w:rsid w:val="003D662E"/>
  </w:style>
  <w:style w:type="paragraph" w:customStyle="1" w:styleId="Introduction">
    <w:name w:val="Introduction"/>
    <w:basedOn w:val="Normal"/>
    <w:rsid w:val="003D662E"/>
    <w:pPr>
      <w:spacing w:after="720"/>
      <w:ind w:left="0" w:right="2778"/>
      <w:jc w:val="both"/>
    </w:pPr>
  </w:style>
  <w:style w:type="paragraph" w:customStyle="1" w:styleId="Listpara">
    <w:name w:val="List para"/>
    <w:basedOn w:val="Normal"/>
    <w:rsid w:val="003D662E"/>
    <w:pPr>
      <w:keepLines/>
      <w:spacing w:before="120"/>
      <w:ind w:left="2342"/>
    </w:pPr>
    <w:rPr>
      <w:sz w:val="24"/>
      <w:szCs w:val="24"/>
    </w:rPr>
  </w:style>
  <w:style w:type="paragraph" w:customStyle="1" w:styleId="MarginalText">
    <w:name w:val="Marginal Text"/>
    <w:basedOn w:val="Normal"/>
    <w:next w:val="Normal"/>
    <w:rsid w:val="003D662E"/>
    <w:pPr>
      <w:keepNext/>
      <w:keepLines/>
      <w:framePr w:w="2381" w:hSpace="181" w:vSpace="181" w:wrap="around" w:vAnchor="text" w:hAnchor="margin" w:x="1" w:y="1"/>
      <w:ind w:left="0"/>
    </w:pPr>
    <w:rPr>
      <w:b/>
    </w:rPr>
  </w:style>
  <w:style w:type="character" w:customStyle="1" w:styleId="NormalBold">
    <w:name w:val="Normal Bold"/>
    <w:basedOn w:val="DefaultParagraphFont"/>
    <w:rsid w:val="003D662E"/>
    <w:rPr>
      <w:rFonts w:ascii="Arial" w:hAnsi="Arial"/>
      <w:b/>
      <w:sz w:val="22"/>
      <w:szCs w:val="24"/>
      <w:lang w:val="en-GB" w:eastAsia="en-US" w:bidi="ar-SA"/>
    </w:rPr>
  </w:style>
  <w:style w:type="character" w:customStyle="1" w:styleId="normal1">
    <w:name w:val="normal1"/>
    <w:basedOn w:val="DefaultParagraphFont"/>
    <w:rsid w:val="003D662E"/>
    <w:rPr>
      <w:rFonts w:ascii="Verdana" w:hAnsi="Verdana" w:hint="default"/>
      <w:b w:val="0"/>
      <w:bCs w:val="0"/>
      <w:sz w:val="13"/>
      <w:szCs w:val="13"/>
    </w:rPr>
  </w:style>
  <w:style w:type="paragraph" w:customStyle="1" w:styleId="Numbered">
    <w:name w:val="Numbered"/>
    <w:basedOn w:val="Normal"/>
    <w:rsid w:val="003D662E"/>
    <w:pPr>
      <w:numPr>
        <w:numId w:val="34"/>
      </w:numPr>
    </w:pPr>
  </w:style>
  <w:style w:type="paragraph" w:customStyle="1" w:styleId="NumberedIndent">
    <w:name w:val="Numbered Indent"/>
    <w:basedOn w:val="Normal"/>
    <w:rsid w:val="003D662E"/>
    <w:pPr>
      <w:numPr>
        <w:numId w:val="35"/>
      </w:numPr>
      <w:spacing w:before="60" w:after="60"/>
    </w:pPr>
  </w:style>
  <w:style w:type="paragraph" w:customStyle="1" w:styleId="PictRef">
    <w:name w:val="Pict  Ref."/>
    <w:basedOn w:val="Normal"/>
    <w:rsid w:val="003D662E"/>
    <w:pPr>
      <w:spacing w:before="60" w:after="60"/>
    </w:pPr>
    <w:rPr>
      <w:i/>
      <w:sz w:val="20"/>
    </w:rPr>
  </w:style>
  <w:style w:type="character" w:customStyle="1" w:styleId="Reference">
    <w:name w:val="Reference"/>
    <w:basedOn w:val="DefaultParagraphFont"/>
    <w:rsid w:val="003D662E"/>
    <w:rPr>
      <w:i/>
      <w:sz w:val="22"/>
      <w:szCs w:val="24"/>
      <w:lang w:val="en-GB" w:eastAsia="en-US" w:bidi="ar-SA"/>
    </w:rPr>
  </w:style>
  <w:style w:type="paragraph" w:customStyle="1" w:styleId="Tablebullet">
    <w:name w:val="Table bullet"/>
    <w:basedOn w:val="Normal"/>
    <w:rsid w:val="003D662E"/>
    <w:pPr>
      <w:numPr>
        <w:numId w:val="36"/>
      </w:numPr>
      <w:spacing w:before="20" w:after="20"/>
    </w:pPr>
    <w:rPr>
      <w:sz w:val="20"/>
    </w:rPr>
  </w:style>
  <w:style w:type="paragraph" w:customStyle="1" w:styleId="TableBulletIndent">
    <w:name w:val="Table Bullet Indent"/>
    <w:basedOn w:val="Normal"/>
    <w:rsid w:val="003D662E"/>
    <w:pPr>
      <w:numPr>
        <w:numId w:val="37"/>
      </w:numPr>
      <w:spacing w:before="20" w:after="20"/>
    </w:pPr>
    <w:rPr>
      <w:sz w:val="20"/>
    </w:rPr>
  </w:style>
  <w:style w:type="table" w:customStyle="1" w:styleId="TableFullWidth">
    <w:name w:val="Table Full Width"/>
    <w:basedOn w:val="TableNormal"/>
    <w:rsid w:val="003D662E"/>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table" w:customStyle="1" w:styleId="TableFullWidthClean">
    <w:name w:val="Table Full Width Clean"/>
    <w:basedOn w:val="TableNormal"/>
    <w:rsid w:val="003D662E"/>
    <w:rPr>
      <w:rFonts w:ascii="Arial" w:eastAsia="Times New Roman" w:hAnsi="Arial"/>
    </w:rPr>
    <w:tblPr/>
  </w:style>
  <w:style w:type="table" w:customStyle="1" w:styleId="TableFullWidthColour">
    <w:name w:val="Table Full Width Colour"/>
    <w:basedOn w:val="TableNormal"/>
    <w:rsid w:val="003D662E"/>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Arial" w:hAnsi="Arial"/>
        <w:b/>
      </w:rPr>
      <w:tblPr/>
      <w:tcPr>
        <w:shd w:val="clear" w:color="auto" w:fill="7AB800"/>
      </w:tcPr>
    </w:tblStylePr>
    <w:tblStylePr w:type="firstCol">
      <w:rPr>
        <w:rFonts w:ascii="Arial" w:hAnsi="Arial"/>
        <w:b/>
      </w:rPr>
      <w:tblPr/>
      <w:tcPr>
        <w:shd w:val="clear" w:color="auto" w:fill="7AB800"/>
      </w:tcPr>
    </w:tblStylePr>
  </w:style>
  <w:style w:type="table" w:styleId="TableGrid">
    <w:name w:val="Table Grid"/>
    <w:basedOn w:val="TableNormal"/>
    <w:uiPriority w:val="99"/>
    <w:rsid w:val="003D662E"/>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heading">
    <w:name w:val="Table heading"/>
    <w:basedOn w:val="Normal"/>
    <w:rsid w:val="003D662E"/>
    <w:pPr>
      <w:spacing w:before="80" w:after="80"/>
      <w:ind w:left="0"/>
    </w:pPr>
    <w:rPr>
      <w:b/>
      <w:sz w:val="20"/>
      <w:szCs w:val="20"/>
    </w:rPr>
  </w:style>
  <w:style w:type="table" w:customStyle="1" w:styleId="TableIndent">
    <w:name w:val="Table Indent"/>
    <w:basedOn w:val="TableNormal"/>
    <w:rsid w:val="003D662E"/>
    <w:rPr>
      <w:rFonts w:ascii="Arial" w:eastAsia="Times New Roman" w:hAnsi="Arial"/>
    </w:rPr>
    <w:tblPr>
      <w:tblInd w:w="2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IndentClear">
    <w:name w:val="Table Indent Clear"/>
    <w:basedOn w:val="TableNormal"/>
    <w:rsid w:val="003D662E"/>
    <w:rPr>
      <w:rFonts w:ascii="Arial" w:eastAsia="Times New Roman" w:hAnsi="Arial"/>
    </w:rPr>
    <w:tblPr>
      <w:tblInd w:w="2659" w:type="dxa"/>
    </w:tblPr>
  </w:style>
  <w:style w:type="table" w:customStyle="1" w:styleId="TableIndentColour">
    <w:name w:val="Table Indent Colour"/>
    <w:basedOn w:val="TableNormal"/>
    <w:rsid w:val="003D662E"/>
    <w:rPr>
      <w:rFonts w:ascii="Arial" w:eastAsia="Times New Roman" w:hAnsi="Arial"/>
    </w:rPr>
    <w:tblPr>
      <w:tblInd w:w="2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Arial" w:hAnsi="Arial"/>
        <w:b/>
        <w:sz w:val="20"/>
      </w:rPr>
      <w:tblPr/>
      <w:tcPr>
        <w:shd w:val="clear" w:color="auto" w:fill="7AB800"/>
      </w:tcPr>
    </w:tblStylePr>
    <w:tblStylePr w:type="firstCol">
      <w:rPr>
        <w:b/>
      </w:rPr>
      <w:tblPr/>
      <w:tcPr>
        <w:shd w:val="clear" w:color="auto" w:fill="7AB800"/>
      </w:tcPr>
    </w:tblStylePr>
  </w:style>
  <w:style w:type="paragraph" w:customStyle="1" w:styleId="Tablenumberedlist">
    <w:name w:val="Table numbered list"/>
    <w:basedOn w:val="Normal"/>
    <w:rsid w:val="003D662E"/>
    <w:pPr>
      <w:numPr>
        <w:numId w:val="38"/>
      </w:numPr>
      <w:spacing w:before="20" w:after="20"/>
    </w:pPr>
    <w:rPr>
      <w:sz w:val="20"/>
    </w:rPr>
  </w:style>
  <w:style w:type="paragraph" w:customStyle="1" w:styleId="Tabletext">
    <w:name w:val="Table text"/>
    <w:rsid w:val="003D662E"/>
    <w:pPr>
      <w:spacing w:before="20" w:after="20"/>
    </w:pPr>
    <w:rPr>
      <w:rFonts w:ascii="Arial" w:eastAsia="Times New Roman" w:hAnsi="Arial"/>
      <w:szCs w:val="22"/>
      <w:lang w:eastAsia="en-US"/>
    </w:rPr>
  </w:style>
  <w:style w:type="paragraph" w:customStyle="1" w:styleId="Textfullpagewidthtitle">
    <w:name w:val="Text full page width title"/>
    <w:basedOn w:val="Textfullpagewidth"/>
    <w:rsid w:val="003D662E"/>
    <w:rPr>
      <w:b/>
      <w:bCs/>
    </w:rPr>
  </w:style>
  <w:style w:type="paragraph" w:customStyle="1" w:styleId="TitleUnnumbered">
    <w:name w:val="Title Unnumbered"/>
    <w:basedOn w:val="Normal"/>
    <w:next w:val="Normal"/>
    <w:rsid w:val="006F36E9"/>
    <w:pPr>
      <w:pageBreakBefore/>
      <w:ind w:left="0"/>
    </w:pPr>
    <w:rPr>
      <w:b/>
      <w:sz w:val="36"/>
    </w:rPr>
  </w:style>
  <w:style w:type="paragraph" w:customStyle="1" w:styleId="TitleUnnumberedGreen">
    <w:name w:val="Title Unnumbered Green"/>
    <w:basedOn w:val="TitleUnnumbered"/>
    <w:next w:val="Normal"/>
    <w:rsid w:val="003D662E"/>
    <w:rPr>
      <w:color w:val="7AB800"/>
    </w:rPr>
  </w:style>
  <w:style w:type="paragraph" w:styleId="TOC1">
    <w:name w:val="toc 1"/>
    <w:basedOn w:val="Normal"/>
    <w:next w:val="Normal"/>
    <w:uiPriority w:val="39"/>
    <w:rsid w:val="003D662E"/>
    <w:pPr>
      <w:tabs>
        <w:tab w:val="right" w:leader="underscore" w:pos="9923"/>
      </w:tabs>
      <w:ind w:left="1134" w:hanging="1134"/>
    </w:pPr>
    <w:rPr>
      <w:b/>
    </w:rPr>
  </w:style>
  <w:style w:type="paragraph" w:styleId="TOC2">
    <w:name w:val="toc 2"/>
    <w:basedOn w:val="TOC1"/>
    <w:next w:val="Normal"/>
    <w:uiPriority w:val="39"/>
    <w:rsid w:val="003D662E"/>
    <w:rPr>
      <w:rFonts w:ascii="Tahoma" w:hAnsi="Tahoma"/>
      <w:b w:val="0"/>
    </w:rPr>
  </w:style>
  <w:style w:type="paragraph" w:styleId="TOC3">
    <w:name w:val="toc 3"/>
    <w:basedOn w:val="TOC2"/>
    <w:next w:val="Normal"/>
    <w:uiPriority w:val="39"/>
    <w:rsid w:val="003D662E"/>
  </w:style>
  <w:style w:type="paragraph" w:styleId="TOC4">
    <w:name w:val="toc 4"/>
    <w:basedOn w:val="Normal"/>
    <w:next w:val="Normal"/>
    <w:autoRedefine/>
    <w:semiHidden/>
    <w:rsid w:val="003D662E"/>
    <w:pPr>
      <w:ind w:left="0"/>
    </w:pPr>
    <w:rPr>
      <w:rFonts w:ascii="Times New Roman" w:hAnsi="Times New Roman"/>
    </w:rPr>
  </w:style>
  <w:style w:type="paragraph" w:styleId="TOC5">
    <w:name w:val="toc 5"/>
    <w:basedOn w:val="Normal"/>
    <w:next w:val="Normal"/>
    <w:autoRedefine/>
    <w:semiHidden/>
    <w:rsid w:val="003D662E"/>
    <w:pPr>
      <w:ind w:left="0"/>
    </w:pPr>
    <w:rPr>
      <w:rFonts w:ascii="Times New Roman" w:hAnsi="Times New Roman"/>
    </w:rPr>
  </w:style>
  <w:style w:type="paragraph" w:styleId="TOC6">
    <w:name w:val="toc 6"/>
    <w:basedOn w:val="Normal"/>
    <w:next w:val="Normal"/>
    <w:autoRedefine/>
    <w:semiHidden/>
    <w:rsid w:val="003D662E"/>
    <w:pPr>
      <w:ind w:left="0"/>
    </w:pPr>
    <w:rPr>
      <w:rFonts w:ascii="Times New Roman" w:hAnsi="Times New Roman"/>
    </w:rPr>
  </w:style>
  <w:style w:type="paragraph" w:styleId="TOC7">
    <w:name w:val="toc 7"/>
    <w:basedOn w:val="Normal"/>
    <w:next w:val="Normal"/>
    <w:autoRedefine/>
    <w:semiHidden/>
    <w:rsid w:val="003D662E"/>
    <w:pPr>
      <w:ind w:left="0"/>
    </w:pPr>
    <w:rPr>
      <w:rFonts w:ascii="Times New Roman" w:hAnsi="Times New Roman"/>
    </w:rPr>
  </w:style>
  <w:style w:type="paragraph" w:styleId="TOC8">
    <w:name w:val="toc 8"/>
    <w:basedOn w:val="Normal"/>
    <w:next w:val="Normal"/>
    <w:autoRedefine/>
    <w:semiHidden/>
    <w:rsid w:val="003D662E"/>
    <w:pPr>
      <w:ind w:left="0"/>
    </w:pPr>
    <w:rPr>
      <w:rFonts w:ascii="Times New Roman" w:hAnsi="Times New Roman"/>
    </w:rPr>
  </w:style>
  <w:style w:type="paragraph" w:styleId="TOC9">
    <w:name w:val="toc 9"/>
    <w:basedOn w:val="Normal"/>
    <w:next w:val="Normal"/>
    <w:autoRedefine/>
    <w:semiHidden/>
    <w:rsid w:val="003D662E"/>
    <w:pPr>
      <w:ind w:left="0"/>
    </w:pPr>
    <w:rPr>
      <w:rFonts w:ascii="Times New Roman" w:hAnsi="Times New Roman"/>
    </w:rPr>
  </w:style>
  <w:style w:type="paragraph" w:customStyle="1" w:styleId="Warningtext">
    <w:name w:val="Warning text"/>
    <w:basedOn w:val="Normal"/>
    <w:rsid w:val="003D662E"/>
    <w:pPr>
      <w:spacing w:after="240"/>
      <w:ind w:left="0"/>
    </w:pPr>
    <w:rPr>
      <w:i/>
      <w:color w:val="FF0000"/>
    </w:rPr>
  </w:style>
  <w:style w:type="paragraph" w:customStyle="1" w:styleId="FooterLandscape">
    <w:name w:val="Footer Landscape"/>
    <w:basedOn w:val="Footer"/>
    <w:qFormat/>
    <w:rsid w:val="00405239"/>
    <w:pPr>
      <w:tabs>
        <w:tab w:val="clear" w:pos="9923"/>
        <w:tab w:val="right" w:pos="14317"/>
      </w:tabs>
    </w:pPr>
  </w:style>
  <w:style w:type="paragraph" w:customStyle="1" w:styleId="HeaderLandscape">
    <w:name w:val="Header Landscape"/>
    <w:basedOn w:val="Header"/>
    <w:qFormat/>
    <w:rsid w:val="00405239"/>
    <w:pPr>
      <w:tabs>
        <w:tab w:val="clear" w:pos="4905"/>
        <w:tab w:val="clear" w:pos="9809"/>
        <w:tab w:val="center" w:pos="6946"/>
        <w:tab w:val="right" w:pos="14459"/>
      </w:tabs>
    </w:pPr>
  </w:style>
  <w:style w:type="paragraph" w:styleId="ListParagraph">
    <w:name w:val="List Paragraph"/>
    <w:basedOn w:val="Normal"/>
    <w:uiPriority w:val="34"/>
    <w:qFormat/>
    <w:rsid w:val="00E31551"/>
    <w:pPr>
      <w:spacing w:after="0"/>
      <w:ind w:left="720"/>
    </w:pPr>
    <w:rPr>
      <w:rFonts w:ascii="Calibri" w:eastAsiaTheme="minorHAnsi" w:hAnsi="Calibri" w:cs="Calibri"/>
      <w:lang w:val="en-AU"/>
    </w:rPr>
  </w:style>
  <w:style w:type="paragraph" w:styleId="DocumentMap">
    <w:name w:val="Document Map"/>
    <w:basedOn w:val="Normal"/>
    <w:link w:val="DocumentMapChar"/>
    <w:uiPriority w:val="99"/>
    <w:semiHidden/>
    <w:unhideWhenUsed/>
    <w:rsid w:val="000064FC"/>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0064FC"/>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77907">
      <w:bodyDiv w:val="1"/>
      <w:marLeft w:val="0"/>
      <w:marRight w:val="0"/>
      <w:marTop w:val="0"/>
      <w:marBottom w:val="0"/>
      <w:divBdr>
        <w:top w:val="none" w:sz="0" w:space="0" w:color="auto"/>
        <w:left w:val="none" w:sz="0" w:space="0" w:color="auto"/>
        <w:bottom w:val="none" w:sz="0" w:space="0" w:color="auto"/>
        <w:right w:val="none" w:sz="0" w:space="0" w:color="auto"/>
      </w:divBdr>
    </w:div>
    <w:div w:id="378363869">
      <w:bodyDiv w:val="1"/>
      <w:marLeft w:val="0"/>
      <w:marRight w:val="0"/>
      <w:marTop w:val="0"/>
      <w:marBottom w:val="0"/>
      <w:divBdr>
        <w:top w:val="none" w:sz="0" w:space="0" w:color="auto"/>
        <w:left w:val="none" w:sz="0" w:space="0" w:color="auto"/>
        <w:bottom w:val="none" w:sz="0" w:space="0" w:color="auto"/>
        <w:right w:val="none" w:sz="0" w:space="0" w:color="auto"/>
      </w:divBdr>
    </w:div>
    <w:div w:id="390427860">
      <w:bodyDiv w:val="1"/>
      <w:marLeft w:val="0"/>
      <w:marRight w:val="0"/>
      <w:marTop w:val="0"/>
      <w:marBottom w:val="0"/>
      <w:divBdr>
        <w:top w:val="none" w:sz="0" w:space="0" w:color="auto"/>
        <w:left w:val="none" w:sz="0" w:space="0" w:color="auto"/>
        <w:bottom w:val="none" w:sz="0" w:space="0" w:color="auto"/>
        <w:right w:val="none" w:sz="0" w:space="0" w:color="auto"/>
      </w:divBdr>
    </w:div>
    <w:div w:id="565342691">
      <w:bodyDiv w:val="1"/>
      <w:marLeft w:val="0"/>
      <w:marRight w:val="0"/>
      <w:marTop w:val="0"/>
      <w:marBottom w:val="0"/>
      <w:divBdr>
        <w:top w:val="none" w:sz="0" w:space="0" w:color="auto"/>
        <w:left w:val="none" w:sz="0" w:space="0" w:color="auto"/>
        <w:bottom w:val="none" w:sz="0" w:space="0" w:color="auto"/>
        <w:right w:val="none" w:sz="0" w:space="0" w:color="auto"/>
      </w:divBdr>
    </w:div>
    <w:div w:id="1090587318">
      <w:bodyDiv w:val="1"/>
      <w:marLeft w:val="0"/>
      <w:marRight w:val="0"/>
      <w:marTop w:val="0"/>
      <w:marBottom w:val="0"/>
      <w:divBdr>
        <w:top w:val="none" w:sz="0" w:space="0" w:color="auto"/>
        <w:left w:val="none" w:sz="0" w:space="0" w:color="auto"/>
        <w:bottom w:val="none" w:sz="0" w:space="0" w:color="auto"/>
        <w:right w:val="none" w:sz="0" w:space="0" w:color="auto"/>
      </w:divBdr>
    </w:div>
    <w:div w:id="1124621280">
      <w:bodyDiv w:val="1"/>
      <w:marLeft w:val="0"/>
      <w:marRight w:val="0"/>
      <w:marTop w:val="0"/>
      <w:marBottom w:val="0"/>
      <w:divBdr>
        <w:top w:val="none" w:sz="0" w:space="0" w:color="auto"/>
        <w:left w:val="none" w:sz="0" w:space="0" w:color="auto"/>
        <w:bottom w:val="none" w:sz="0" w:space="0" w:color="auto"/>
        <w:right w:val="none" w:sz="0" w:space="0" w:color="auto"/>
      </w:divBdr>
    </w:div>
    <w:div w:id="1191408212">
      <w:bodyDiv w:val="1"/>
      <w:marLeft w:val="0"/>
      <w:marRight w:val="0"/>
      <w:marTop w:val="0"/>
      <w:marBottom w:val="0"/>
      <w:divBdr>
        <w:top w:val="none" w:sz="0" w:space="0" w:color="auto"/>
        <w:left w:val="none" w:sz="0" w:space="0" w:color="auto"/>
        <w:bottom w:val="none" w:sz="0" w:space="0" w:color="auto"/>
        <w:right w:val="none" w:sz="0" w:space="0" w:color="auto"/>
      </w:divBdr>
    </w:div>
    <w:div w:id="1259481496">
      <w:bodyDiv w:val="1"/>
      <w:marLeft w:val="0"/>
      <w:marRight w:val="0"/>
      <w:marTop w:val="0"/>
      <w:marBottom w:val="0"/>
      <w:divBdr>
        <w:top w:val="none" w:sz="0" w:space="0" w:color="auto"/>
        <w:left w:val="none" w:sz="0" w:space="0" w:color="auto"/>
        <w:bottom w:val="none" w:sz="0" w:space="0" w:color="auto"/>
        <w:right w:val="none" w:sz="0" w:space="0" w:color="auto"/>
      </w:divBdr>
    </w:div>
    <w:div w:id="1349065638">
      <w:bodyDiv w:val="1"/>
      <w:marLeft w:val="0"/>
      <w:marRight w:val="0"/>
      <w:marTop w:val="0"/>
      <w:marBottom w:val="0"/>
      <w:divBdr>
        <w:top w:val="none" w:sz="0" w:space="0" w:color="auto"/>
        <w:left w:val="none" w:sz="0" w:space="0" w:color="auto"/>
        <w:bottom w:val="none" w:sz="0" w:space="0" w:color="auto"/>
        <w:right w:val="none" w:sz="0" w:space="0" w:color="auto"/>
      </w:divBdr>
    </w:div>
    <w:div w:id="1438988771">
      <w:bodyDiv w:val="1"/>
      <w:marLeft w:val="0"/>
      <w:marRight w:val="0"/>
      <w:marTop w:val="0"/>
      <w:marBottom w:val="0"/>
      <w:divBdr>
        <w:top w:val="none" w:sz="0" w:space="0" w:color="auto"/>
        <w:left w:val="none" w:sz="0" w:space="0" w:color="auto"/>
        <w:bottom w:val="none" w:sz="0" w:space="0" w:color="auto"/>
        <w:right w:val="none" w:sz="0" w:space="0" w:color="auto"/>
      </w:divBdr>
    </w:div>
    <w:div w:id="1447240100">
      <w:bodyDiv w:val="1"/>
      <w:marLeft w:val="0"/>
      <w:marRight w:val="0"/>
      <w:marTop w:val="0"/>
      <w:marBottom w:val="0"/>
      <w:divBdr>
        <w:top w:val="none" w:sz="0" w:space="0" w:color="auto"/>
        <w:left w:val="none" w:sz="0" w:space="0" w:color="auto"/>
        <w:bottom w:val="none" w:sz="0" w:space="0" w:color="auto"/>
        <w:right w:val="none" w:sz="0" w:space="0" w:color="auto"/>
      </w:divBdr>
    </w:div>
    <w:div w:id="1482884788">
      <w:bodyDiv w:val="1"/>
      <w:marLeft w:val="0"/>
      <w:marRight w:val="0"/>
      <w:marTop w:val="0"/>
      <w:marBottom w:val="0"/>
      <w:divBdr>
        <w:top w:val="none" w:sz="0" w:space="0" w:color="auto"/>
        <w:left w:val="none" w:sz="0" w:space="0" w:color="auto"/>
        <w:bottom w:val="none" w:sz="0" w:space="0" w:color="auto"/>
        <w:right w:val="none" w:sz="0" w:space="0" w:color="auto"/>
      </w:divBdr>
    </w:div>
    <w:div w:id="1619870704">
      <w:bodyDiv w:val="1"/>
      <w:marLeft w:val="0"/>
      <w:marRight w:val="0"/>
      <w:marTop w:val="0"/>
      <w:marBottom w:val="0"/>
      <w:divBdr>
        <w:top w:val="none" w:sz="0" w:space="0" w:color="auto"/>
        <w:left w:val="none" w:sz="0" w:space="0" w:color="auto"/>
        <w:bottom w:val="none" w:sz="0" w:space="0" w:color="auto"/>
        <w:right w:val="none" w:sz="0" w:space="0" w:color="auto"/>
      </w:divBdr>
    </w:div>
    <w:div w:id="1701784697">
      <w:bodyDiv w:val="1"/>
      <w:marLeft w:val="0"/>
      <w:marRight w:val="0"/>
      <w:marTop w:val="0"/>
      <w:marBottom w:val="0"/>
      <w:divBdr>
        <w:top w:val="none" w:sz="0" w:space="0" w:color="auto"/>
        <w:left w:val="none" w:sz="0" w:space="0" w:color="auto"/>
        <w:bottom w:val="none" w:sz="0" w:space="0" w:color="auto"/>
        <w:right w:val="none" w:sz="0" w:space="0" w:color="auto"/>
      </w:divBdr>
    </w:div>
    <w:div w:id="1725981513">
      <w:bodyDiv w:val="1"/>
      <w:marLeft w:val="0"/>
      <w:marRight w:val="0"/>
      <w:marTop w:val="0"/>
      <w:marBottom w:val="0"/>
      <w:divBdr>
        <w:top w:val="none" w:sz="0" w:space="0" w:color="auto"/>
        <w:left w:val="none" w:sz="0" w:space="0" w:color="auto"/>
        <w:bottom w:val="none" w:sz="0" w:space="0" w:color="auto"/>
        <w:right w:val="none" w:sz="0" w:space="0" w:color="auto"/>
      </w:divBdr>
    </w:div>
    <w:div w:id="1870332858">
      <w:bodyDiv w:val="1"/>
      <w:marLeft w:val="0"/>
      <w:marRight w:val="0"/>
      <w:marTop w:val="0"/>
      <w:marBottom w:val="0"/>
      <w:divBdr>
        <w:top w:val="none" w:sz="0" w:space="0" w:color="auto"/>
        <w:left w:val="none" w:sz="0" w:space="0" w:color="auto"/>
        <w:bottom w:val="none" w:sz="0" w:space="0" w:color="auto"/>
        <w:right w:val="none" w:sz="0" w:space="0" w:color="auto"/>
      </w:divBdr>
    </w:div>
    <w:div w:id="2032025357">
      <w:bodyDiv w:val="1"/>
      <w:marLeft w:val="0"/>
      <w:marRight w:val="0"/>
      <w:marTop w:val="0"/>
      <w:marBottom w:val="0"/>
      <w:divBdr>
        <w:top w:val="none" w:sz="0" w:space="0" w:color="auto"/>
        <w:left w:val="none" w:sz="0" w:space="0" w:color="auto"/>
        <w:bottom w:val="none" w:sz="0" w:space="0" w:color="auto"/>
        <w:right w:val="none" w:sz="0" w:space="0" w:color="auto"/>
      </w:divBdr>
    </w:div>
    <w:div w:id="2041395976">
      <w:bodyDiv w:val="1"/>
      <w:marLeft w:val="0"/>
      <w:marRight w:val="0"/>
      <w:marTop w:val="0"/>
      <w:marBottom w:val="0"/>
      <w:divBdr>
        <w:top w:val="none" w:sz="0" w:space="0" w:color="auto"/>
        <w:left w:val="none" w:sz="0" w:space="0" w:color="auto"/>
        <w:bottom w:val="none" w:sz="0" w:space="0" w:color="auto"/>
        <w:right w:val="none" w:sz="0" w:space="0" w:color="auto"/>
      </w:divBdr>
    </w:div>
    <w:div w:id="207985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ode.google.com/p/tortoisegit/wiki/Download" TargetMode="External"/><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image" Target="media/image24.jpe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cid:image002.png@01D00327.E6495D80" TargetMode="External"/><Relationship Id="rId25" Type="http://schemas.openxmlformats.org/officeDocument/2006/relationships/image" Target="cid:image005.png@01D00329.5FEA08A0" TargetMode="External"/><Relationship Id="rId33" Type="http://schemas.openxmlformats.org/officeDocument/2006/relationships/image" Target="media/image18.png"/><Relationship Id="rId38" Type="http://schemas.openxmlformats.org/officeDocument/2006/relationships/image" Target="media/image23.jpe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cid:image007.png@01D00329.5FEA08A0" TargetMode="External"/><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jpeg"/><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cid:image001.png@01D00327.E6495D80" TargetMode="External"/><Relationship Id="rId23" Type="http://schemas.openxmlformats.org/officeDocument/2006/relationships/image" Target="cid:image004.png@01D00329.5FEA08A0" TargetMode="External"/><Relationship Id="rId28" Type="http://schemas.openxmlformats.org/officeDocument/2006/relationships/image" Target="media/image14.png"/><Relationship Id="rId36" Type="http://schemas.openxmlformats.org/officeDocument/2006/relationships/image" Target="media/image21.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16.png"/><Relationship Id="rId44"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cid:image006.png@01D00329.5FEA08A0" TargetMode="External"/><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s://github.com/LandisGyr/test.git"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2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626252-6C59-456B-9A3C-32C79F957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Working with git (Tortoise)</vt:lpstr>
    </vt:vector>
  </TitlesOfParts>
  <Company>Landis+Gyr</Company>
  <LinksUpToDate>false</LinksUpToDate>
  <CharactersWithSpaces>5662</CharactersWithSpaces>
  <SharedDoc>false</SharedDoc>
  <HLinks>
    <vt:vector size="18" baseType="variant">
      <vt:variant>
        <vt:i4>1769535</vt:i4>
      </vt:variant>
      <vt:variant>
        <vt:i4>29</vt:i4>
      </vt:variant>
      <vt:variant>
        <vt:i4>0</vt:i4>
      </vt:variant>
      <vt:variant>
        <vt:i4>5</vt:i4>
      </vt:variant>
      <vt:variant>
        <vt:lpwstr/>
      </vt:variant>
      <vt:variant>
        <vt:lpwstr>_Toc227730998</vt:lpwstr>
      </vt:variant>
      <vt:variant>
        <vt:i4>1769535</vt:i4>
      </vt:variant>
      <vt:variant>
        <vt:i4>23</vt:i4>
      </vt:variant>
      <vt:variant>
        <vt:i4>0</vt:i4>
      </vt:variant>
      <vt:variant>
        <vt:i4>5</vt:i4>
      </vt:variant>
      <vt:variant>
        <vt:lpwstr/>
      </vt:variant>
      <vt:variant>
        <vt:lpwstr>_Toc227730997</vt:lpwstr>
      </vt:variant>
      <vt:variant>
        <vt:i4>1769535</vt:i4>
      </vt:variant>
      <vt:variant>
        <vt:i4>17</vt:i4>
      </vt:variant>
      <vt:variant>
        <vt:i4>0</vt:i4>
      </vt:variant>
      <vt:variant>
        <vt:i4>5</vt:i4>
      </vt:variant>
      <vt:variant>
        <vt:lpwstr/>
      </vt:variant>
      <vt:variant>
        <vt:lpwstr>_Toc227730996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with git (Tortoise)</dc:title>
  <dc:subject>release 1</dc:subject>
  <dc:creator>Pitman, Dale</dc:creator>
  <cp:lastModifiedBy>Ahmad, Muhammed Ali (EXT)</cp:lastModifiedBy>
  <cp:revision>2</cp:revision>
  <cp:lastPrinted>2009-04-17T08:18:00Z</cp:lastPrinted>
  <dcterms:created xsi:type="dcterms:W3CDTF">2018-03-16T04:50:00Z</dcterms:created>
  <dcterms:modified xsi:type="dcterms:W3CDTF">2018-03-16T04:50:00Z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Document Number: XXX</vt:lpwstr>
  </property>
  <property fmtid="{D5CDD505-2E9C-101B-9397-08002B2CF9AE}" pid="3" name="Date completed">
    <vt:lpwstr>Date: Today</vt:lpwstr>
  </property>
  <property fmtid="{D5CDD505-2E9C-101B-9397-08002B2CF9AE}" pid="4" name="Status">
    <vt:lpwstr>Issue: 1</vt:lpwstr>
  </property>
</Properties>
</file>